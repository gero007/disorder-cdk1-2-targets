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color w:val="000000"/>
          <w:lang w:eastAsia="en-GB"/>
        </w:rPr>
      </w:pPr>
      <w:r>
        <w:rPr>
          <w:rFonts w:eastAsia="Times New Roman" w:cs="Arial" w:ascii="Arial" w:hAnsi="Arial"/>
          <w:b/>
          <w:bCs/>
          <w:color w:val="000000"/>
          <w:sz w:val="22"/>
          <w:szCs w:val="22"/>
          <w:lang w:val="en-US" w:eastAsia="en-GB"/>
        </w:rPr>
        <w:t>Figure 4. Proteome-wide analysis of intrinsic disorder among CDK substrates and dynamic phosphoproteins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a. Circle plots </w:t>
      </w:r>
      <w:r>
        <w:rPr>
          <w:rFonts w:eastAsia="Times New Roman" w:cs="Arial" w:ascii="Arial" w:hAnsi="Arial"/>
          <w:color w:val="000000"/>
          <w:sz w:val="22"/>
          <w:szCs w:val="22"/>
          <w:lang w:val="fr-FR" w:eastAsia="en-GB"/>
        </w:rPr>
        <w:t>present</w:t>
      </w:r>
      <w:bookmarkStart w:id="0" w:name="_GoBack"/>
      <w:bookmarkEnd w:id="0"/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ing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enrichment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of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homologues of human CDK substrates among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 xml:space="preserve">Xenopus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phosphoproteins detected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in vivo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 and those with dynamic phospohosites.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val="en-US" w:eastAsia="en-GB"/>
          <w:del w:id="1" w:author="Microsoft Office User" w:date="2020-11-12T11:55:00Z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b.</w:t>
      </w:r>
      <w:ins w:id="0" w:author="Microsoft Office User" w:date="2020-11-12T11:55:00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t xml:space="preserve"> </w:t>
        </w:r>
      </w:ins>
    </w:p>
    <w:p>
      <w:pPr>
        <w:pStyle w:val="Normal"/>
        <w:rPr>
          <w:rFonts w:ascii="Times New Roman" w:hAnsi="Times New Roman" w:eastAsia="Times New Roman" w:cs="Times New Roman"/>
          <w:color w:val="000000"/>
          <w:lang w:val="en-US"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Diagrams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of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IUPred scores over the length of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C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DC6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M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CM4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R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IF1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and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LYS</w:t>
      </w:r>
      <w:del w:id="2" w:author="Unknown Author" w:date="2020-11-13T09:54:28Z">
        <w:r>
          <w:rPr>
            <w:rFonts w:eastAsia="Times New Roman" w:cs="Arial" w:ascii="Arial" w:hAnsi="Arial"/>
            <w:color w:val="000000"/>
            <w:sz w:val="22"/>
            <w:szCs w:val="22"/>
            <w:lang w:eastAsia="en-GB"/>
          </w:rPr>
          <w:commentReference w:id="0"/>
        </w:r>
      </w:del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 proteins</w:t>
      </w:r>
      <w:ins w:id="3" w:author="Unknown Author" w:date="2020-11-13T09:48:41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t xml:space="preserve"> </w:t>
        </w:r>
      </w:ins>
      <w:ins w:id="4" w:author="Unknown Author" w:date="2020-11-13T09:48:41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t>in Xenopus</w:t>
        </w:r>
      </w:ins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.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Regions with s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cores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&gt;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0.5 (red) are considered to be disordered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,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and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&lt;0.5 (grey) structured.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B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lue vertical lines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indicate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Ser and Thr residues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;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yellow circles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,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phosphorylated sites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;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green circles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,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phosphorylations showing a dynamic behavior throughout the cell cycle.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c.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Scheme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illustrating potential enrichment  of phosphorylation in disordered regions</w:t>
      </w:r>
      <w:ins w:id="5" w:author="Microsoft Office User" w:date="2020-11-12T12:04:00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t xml:space="preserve"> </w:t>
        </w:r>
      </w:ins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when taking into account amino acid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compositional bias.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d. Scatter plot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of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expected vs observed number of phosphorylated Ser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/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Thr for each protein of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h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uman and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Xenopus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phosphoprotein datasets. Statistical significance was calculated with the binomial test and corrected for multiple hypothesis testing by calculating the false discovery rate (FDR). FDR thresholds of  5% and 1%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are marked in yellow and red</w:t>
      </w:r>
      <w:ins w:id="6" w:author="Utilisateur Microsoft Office" w:date="2020-11-12T13:57:00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t>,</w:t>
        </w:r>
      </w:ins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respectively.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C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rosses</w:t>
      </w:r>
      <w:del w:id="7" w:author="Unknown Author" w:date="2020-11-13T09:53:34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delText>:</w:delText>
        </w:r>
      </w:del>
      <w:ins w:id="8" w:author="Unknown Author" w:date="2020-11-13T09:53:35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t xml:space="preserve"> </w:t>
        </w:r>
      </w:ins>
      <w:ins w:id="9" w:author="Unknown Author" w:date="2020-11-13T09:53:35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t>represent</w:t>
        </w:r>
      </w:ins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proteins with at least one dynamic phosphorylation in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Xenopus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,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  <w:rPrChange w:id="0" w:author="Microsoft Office User" w:date="2020-11-12T12:08:00Z"/>
        </w:rPr>
        <w:t xml:space="preserve">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or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human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CDK1 subfamily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substrates, respectively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e. Boxplots showing expected vs observed phosphorylated serines and threonines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 among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all phosphoproteins detected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 (left)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phosphoproteins with at least one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dynamic phosphosite (middle)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, and dynamic phosphoproteins also detected as CDK1 subfamily targets in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h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uman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s</w:t>
      </w:r>
      <w:ins w:id="11" w:author="Utilisateur Microsoft Office" w:date="2020-11-12T13:57:00Z">
        <w:r>
          <w:rPr>
            <w:rFonts w:eastAsia="Times New Roman" w:cs="Arial" w:ascii="Arial" w:hAnsi="Arial"/>
            <w:color w:val="000000"/>
            <w:sz w:val="22"/>
            <w:szCs w:val="22"/>
            <w:lang w:val="en-US" w:eastAsia="en-GB"/>
          </w:rPr>
          <w:t xml:space="preserve"> </w:t>
        </w:r>
      </w:ins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(right)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.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D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istributions were compared with the Wilcoxon signed-rank test.</w:t>
      </w:r>
    </w:p>
    <w:p>
      <w:pPr>
        <w:pStyle w:val="Normal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f. Violin</w:t>
      </w:r>
      <w:ins w:id="12" w:author="Unknown Author" w:date="2020-11-13T09:57:29Z">
        <w:r>
          <w:rPr>
            <w:rFonts w:eastAsia="Times New Roman" w:cs="Arial" w:ascii="Arial" w:hAnsi="Arial"/>
            <w:color w:val="000000"/>
            <w:sz w:val="22"/>
            <w:szCs w:val="22"/>
            <w:lang w:eastAsia="en-GB"/>
          </w:rPr>
          <w:t xml:space="preserve"> </w:t>
        </w:r>
      </w:ins>
      <w:ins w:id="13" w:author="Unknown Author" w:date="2020-11-13T09:57:29Z">
        <w:r>
          <w:rPr>
            <w:rFonts w:eastAsia="Times New Roman" w:cs="Arial" w:ascii="Arial" w:hAnsi="Arial"/>
            <w:color w:val="000000"/>
            <w:sz w:val="22"/>
            <w:szCs w:val="22"/>
            <w:lang w:eastAsia="en-GB"/>
          </w:rPr>
          <w:t>and box</w:t>
        </w:r>
      </w:ins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plots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showing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the distribution of the percentage of disorder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ed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residues per protein for CDK targets vs the rest of the phosphoproteome for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h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uman and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y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east, and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d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ynamic phosphoproteins vs the rest of the phosphoproteome for </w:t>
      </w:r>
      <w:r>
        <w:rPr>
          <w:rFonts w:eastAsia="Times New Roman" w:cs="Arial" w:ascii="Arial" w:hAnsi="Arial"/>
          <w:i/>
          <w:color w:val="000000"/>
          <w:sz w:val="22"/>
          <w:szCs w:val="22"/>
          <w:lang w:eastAsia="en-GB"/>
        </w:rPr>
        <w:t>Xenopus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Intrinsic disorder was calculated with three different predictors (IUPred, SPOT, and VSL2b). Statistical significance was evaluated with the Wilcoxon–Mann–Whitney test.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g. Plot showing the -log</w:t>
      </w:r>
      <w:r>
        <w:rPr>
          <w:rFonts w:eastAsia="Times New Roman" w:cs="Arial" w:ascii="Arial" w:hAnsi="Arial"/>
          <w:color w:val="000000"/>
          <w:sz w:val="22"/>
          <w:szCs w:val="22"/>
          <w:vertAlign w:val="subscript"/>
          <w:lang w:eastAsia="en-GB"/>
        </w:rPr>
        <w:t>10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(p-value) vs</w:t>
      </w:r>
      <w:del w:id="14" w:author="Utilisateur Microsoft Office" w:date="2020-11-12T13:59:00Z">
        <w:r>
          <w:rPr>
            <w:rFonts w:eastAsia="Times New Roman" w:cs="Arial" w:ascii="Arial" w:hAnsi="Arial"/>
            <w:color w:val="000000"/>
            <w:sz w:val="22"/>
            <w:szCs w:val="22"/>
            <w:lang w:eastAsia="en-GB"/>
          </w:rPr>
          <w:delText>.</w:delText>
        </w:r>
      </w:del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the log</w:t>
      </w:r>
      <w:r>
        <w:rPr>
          <w:rFonts w:eastAsia="Times New Roman" w:cs="Arial" w:ascii="Arial" w:hAnsi="Arial"/>
          <w:color w:val="000000"/>
          <w:sz w:val="22"/>
          <w:szCs w:val="22"/>
          <w:vertAlign w:val="subscript"/>
          <w:lang w:eastAsia="en-GB"/>
        </w:rPr>
        <w:t>10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(common Odds Ratio) calculated with the </w:t>
      </w:r>
    </w:p>
    <w:p>
      <w:pPr>
        <w:pStyle w:val="Normal"/>
        <w:rPr>
          <w:rFonts w:ascii="Arial" w:hAnsi="Arial" w:eastAsia="Times New Roman" w:cs="Arial"/>
          <w:color w:val="000000"/>
          <w:sz w:val="22"/>
          <w:szCs w:val="22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Cochran–Mantel–Haenszel test </w:t>
      </w:r>
      <w:ins w:id="15" w:author="Unknown Author" w:date="2020-11-13T10:01:29Z">
        <w:r>
          <w:rPr>
            <w:rFonts w:eastAsia="Times New Roman" w:cs="Arial" w:ascii="Arial" w:hAnsi="Arial"/>
            <w:color w:val="000000"/>
            <w:sz w:val="22"/>
            <w:szCs w:val="22"/>
            <w:lang w:eastAsia="en-GB"/>
          </w:rPr>
          <w:t xml:space="preserve">for </w:t>
        </w:r>
      </w:ins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stratified contingency tables to evaluate enrichment in IDRs of CDK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-mediated 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phosphorylation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(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or dynamic phosphorylation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 xml:space="preserve"> in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val="en-US" w:eastAsia="en-GB"/>
        </w:rPr>
        <w:t>X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enopus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)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>. For all organisms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,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the disordered regions were calculated with three different disorder predictors. The disorder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ed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fraction is shown with a colour scale.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lang w:eastAsia="en-GB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h. 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H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uman CDK1 subfamily targets, </w:t>
      </w:r>
      <w:r>
        <w:rPr>
          <w:rFonts w:eastAsia="Times New Roman" w:cs="Arial" w:ascii="Arial" w:hAnsi="Arial"/>
          <w:i/>
          <w:iCs/>
          <w:color w:val="000000"/>
          <w:sz w:val="22"/>
          <w:szCs w:val="22"/>
          <w:lang w:eastAsia="en-GB"/>
        </w:rPr>
        <w:t>Xenopus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dynamic phosphoproteins, and the intersection of both sets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,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that </w:t>
      </w:r>
      <w:r>
        <w:rPr>
          <w:rFonts w:eastAsia="Times New Roman" w:cs="Arial" w:ascii="Arial" w:hAnsi="Arial"/>
          <w:color w:val="000000"/>
          <w:sz w:val="22"/>
          <w:szCs w:val="22"/>
          <w:lang w:val="en-US" w:eastAsia="en-GB"/>
        </w:rPr>
        <w:t>are</w:t>
      </w:r>
      <w:r>
        <w:rPr>
          <w:rFonts w:eastAsia="Times New Roman" w:cs="Arial" w:ascii="Arial" w:hAnsi="Arial"/>
          <w:color w:val="000000"/>
          <w:sz w:val="22"/>
          <w:szCs w:val="22"/>
          <w:lang w:eastAsia="en-GB"/>
        </w:rPr>
        <w:t xml:space="preserve"> present in our manually curated proteome of membraneless organelles.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tilisateur Microsoft Office" w:date="2020-11-12T13:55:00Z" w:initials="UMO">
    <w:p>
      <w:r>
        <w:rPr>
          <w:rFonts w:ascii="Liberation Serif" w:hAnsi="Liberation Serif" w:eastAsia="DejaVu Sans" w:cs="DejaVu Sans"/>
          <w:lang w:eastAsia="en-US" w:bidi="en-US" w:val="en-US"/>
        </w:rPr>
        <w:t>And I would have the same comment concerning the figure: shouldn't the proteins' names be written with capitol letters?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13ae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8303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8303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8303e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c443d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13ae"/>
    <w:pPr/>
    <w:rPr>
      <w:rFonts w:ascii="Times New Roman" w:hAnsi="Times New Roman" w:cs="Times New Roman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8303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8303e"/>
    <w:pPr/>
    <w:rPr>
      <w:b/>
      <w:bCs/>
    </w:rPr>
  </w:style>
  <w:style w:type="paragraph" w:styleId="Revision">
    <w:name w:val="Revision"/>
    <w:uiPriority w:val="99"/>
    <w:semiHidden/>
    <w:qFormat/>
    <w:rsid w:val="0068303e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LibreOffice/7.0.3.1$Linux_X86_64 LibreOffice_project/00$Build-1</Application>
  <Pages>1</Pages>
  <Words>364</Words>
  <Characters>2248</Characters>
  <CharactersWithSpaces>2602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2020-11-12T12:52:00Z</dcterms:created>
  <dc:creator>Microsoft Office User</dc:creator>
  <dc:description/>
  <dc:language>en-US</dc:language>
  <cp:lastModifiedBy/>
  <dcterms:modified xsi:type="dcterms:W3CDTF">2020-11-13T10:04:03Z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