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Autospacing="1"/>
        <w:jc w:val="both"/>
        <w:rPr>
          <w:b/>
          <w:b/>
        </w:rPr>
      </w:pPr>
      <w:r>
        <w:rPr>
          <w:b/>
        </w:rPr>
        <w:t>CDK-mediated control of intrinsic disorder dominates the cell cycle phosphoproteome</w:t>
      </w:r>
    </w:p>
    <w:p>
      <w:pPr>
        <w:pStyle w:val="Normal"/>
        <w:spacing w:before="0" w:afterAutospacing="1"/>
        <w:jc w:val="both"/>
        <w:rPr>
          <w:bCs/>
          <w:lang w:val="nl-NL"/>
        </w:rPr>
      </w:pPr>
      <w:r>
        <w:rPr>
          <w:bCs/>
          <w:lang w:val="nl-NL"/>
        </w:rPr>
        <w:t>Juan M Valverde</w:t>
      </w:r>
      <w:r>
        <w:rPr>
          <w:bCs/>
          <w:vertAlign w:val="superscript"/>
          <w:lang w:val="nl-NL"/>
        </w:rPr>
        <w:t>1,2†</w:t>
      </w:r>
      <w:r>
        <w:rPr>
          <w:bCs/>
          <w:lang w:val="nl-NL"/>
        </w:rPr>
        <w:t>, Geronimo Dubra</w:t>
      </w:r>
      <w:r>
        <w:rPr>
          <w:bCs/>
          <w:vertAlign w:val="superscript"/>
          <w:lang w:val="nl-NL"/>
        </w:rPr>
        <w:t>3†</w:t>
      </w:r>
      <w:r>
        <w:rPr>
          <w:bCs/>
          <w:lang w:val="nl-NL"/>
        </w:rPr>
        <w:t>, Liliana Krasinska</w:t>
      </w:r>
      <w:r>
        <w:rPr>
          <w:bCs/>
          <w:vertAlign w:val="superscript"/>
          <w:lang w:val="nl-NL"/>
        </w:rPr>
        <w:t>3</w:t>
      </w:r>
      <w:r>
        <w:rPr>
          <w:bCs/>
          <w:lang w:val="nl-NL"/>
        </w:rPr>
        <w:t>, Henk van den Toorn</w:t>
      </w:r>
      <w:r>
        <w:rPr>
          <w:bCs/>
          <w:vertAlign w:val="superscript"/>
          <w:lang w:val="nl-NL"/>
        </w:rPr>
        <w:t>1,2</w:t>
      </w:r>
      <w:r>
        <w:rPr>
          <w:bCs/>
          <w:lang w:val="nl-NL"/>
        </w:rPr>
        <w:t>, Albert J.R. Heck</w:t>
      </w:r>
      <w:r>
        <w:rPr>
          <w:bCs/>
          <w:vertAlign w:val="superscript"/>
          <w:lang w:val="nl-NL"/>
        </w:rPr>
        <w:t>1,2</w:t>
      </w:r>
      <w:r>
        <w:rPr>
          <w:bCs/>
          <w:lang w:val="nl-NL"/>
        </w:rPr>
        <w:t>, Puck Knipscheer</w:t>
      </w:r>
      <w:r>
        <w:rPr>
          <w:bCs/>
          <w:vertAlign w:val="superscript"/>
          <w:lang w:val="nl-NL"/>
        </w:rPr>
        <w:t>5</w:t>
      </w:r>
      <w:r>
        <w:rPr>
          <w:bCs/>
          <w:lang w:val="nl-NL"/>
        </w:rPr>
        <w:t>, Daniel Fisher</w:t>
      </w:r>
      <w:r>
        <w:rPr>
          <w:bCs/>
          <w:vertAlign w:val="superscript"/>
          <w:lang w:val="nl-NL"/>
        </w:rPr>
        <w:t>3*</w:t>
      </w:r>
      <w:r>
        <w:rPr>
          <w:bCs/>
          <w:lang w:val="nl-NL"/>
        </w:rPr>
        <w:t>, Maarten Altelaar</w:t>
      </w:r>
      <w:r>
        <w:rPr>
          <w:bCs/>
          <w:vertAlign w:val="superscript"/>
          <w:lang w:val="nl-NL"/>
        </w:rPr>
        <w:t>1,2*</w:t>
      </w:r>
    </w:p>
    <w:p>
      <w:pPr>
        <w:pStyle w:val="Normal"/>
        <w:spacing w:before="0" w:afterAutospacing="1"/>
        <w:jc w:val="both"/>
        <w:rPr>
          <w:bCs/>
        </w:rPr>
      </w:pPr>
      <w:r>
        <w:rPr>
          <w:bCs/>
        </w:rPr>
        <w:t xml:space="preserve">1. Biomolecular Mass Spectrometry and Proteomics, Bijvoet Center for Biomolecular Research and Utrecht Institute for Pharmaceutical Sciences, University of Utrecht, Utrecht, 3584 CH Utrecht, Netherlands  </w:t>
      </w:r>
    </w:p>
    <w:p>
      <w:pPr>
        <w:pStyle w:val="Normal"/>
        <w:spacing w:before="0" w:afterAutospacing="1"/>
        <w:jc w:val="both"/>
        <w:rPr>
          <w:bCs/>
          <w:lang w:val="nl-NL"/>
        </w:rPr>
      </w:pPr>
      <w:r>
        <w:rPr>
          <w:bCs/>
          <w:lang w:val="nl-NL"/>
        </w:rPr>
        <w:t xml:space="preserve">2. Netherlands Proteomics Center, Padualaan 8, 3584 CH Utrecht, Netherlands  </w:t>
      </w:r>
    </w:p>
    <w:p>
      <w:pPr>
        <w:pStyle w:val="Normal"/>
        <w:spacing w:before="0" w:afterAutospacing="1"/>
        <w:jc w:val="both"/>
        <w:rPr>
          <w:bCs/>
        </w:rPr>
      </w:pPr>
      <w:r>
        <w:rPr>
          <w:bCs/>
        </w:rPr>
        <w:t>3. IGMM, University of Montpellier, CNRS, Inserm, Montpellier, France</w:t>
      </w:r>
    </w:p>
    <w:p>
      <w:pPr>
        <w:pStyle w:val="Normal"/>
        <w:spacing w:before="0" w:afterAutospacing="1"/>
        <w:jc w:val="both"/>
        <w:rPr>
          <w:bCs/>
        </w:rPr>
      </w:pPr>
      <w:r>
        <w:rPr>
          <w:bCs/>
        </w:rPr>
        <w:t xml:space="preserve">5. Oncode Institute, Hubrecht Institute–KNAW and University Medical Center, Utrecht, 3584 CT, Netherlands  </w:t>
      </w:r>
    </w:p>
    <w:p>
      <w:pPr>
        <w:pStyle w:val="Normal"/>
        <w:spacing w:before="0" w:afterAutospacing="1"/>
        <w:jc w:val="both"/>
        <w:rPr>
          <w:bCs/>
          <w:vertAlign w:val="superscript"/>
          <w:lang w:val="nl-NL"/>
        </w:rPr>
      </w:pPr>
      <w:r>
        <w:rPr>
          <w:bCs/>
          <w:vertAlign w:val="superscript"/>
          <w:lang w:val="nl-NL"/>
        </w:rPr>
        <w:t xml:space="preserve">† </w:t>
      </w:r>
      <w:r>
        <w:rPr>
          <w:bCs/>
        </w:rPr>
        <w:t>* Equal contributions</w:t>
      </w:r>
    </w:p>
    <w:p>
      <w:pPr>
        <w:pStyle w:val="Normal"/>
        <w:spacing w:before="0" w:afterAutospacing="1"/>
        <w:jc w:val="both"/>
        <w:rPr>
          <w:bCs/>
          <w:color w:val="0563C1" w:themeColor="hyperlink"/>
        </w:rPr>
      </w:pPr>
      <w:r>
        <w:rPr>
          <w:bCs/>
        </w:rPr>
        <w:t xml:space="preserve">* Correspondence: </w:t>
      </w:r>
      <w:hyperlink r:id="rId2">
        <w:r>
          <w:rPr>
            <w:rStyle w:val="InternetLink"/>
            <w:bCs/>
          </w:rPr>
          <w:t>m.altelaar@uu.nl</w:t>
        </w:r>
      </w:hyperlink>
      <w:r>
        <w:rPr>
          <w:rStyle w:val="InternetLink"/>
          <w:bCs/>
          <w:color w:val="auto"/>
          <w:u w:val="none"/>
        </w:rPr>
        <w:t xml:space="preserve"> and </w:t>
      </w:r>
      <w:hyperlink r:id="rId3">
        <w:r>
          <w:rPr>
            <w:rStyle w:val="InternetLink"/>
            <w:bCs/>
          </w:rPr>
          <w:t>daniel.fisher@igmm.cnrs.fr</w:t>
        </w:r>
      </w:hyperlink>
      <w:r>
        <w:rPr>
          <w:rStyle w:val="InternetLink"/>
          <w:bCs/>
          <w:color w:val="auto"/>
          <w:u w:val="none"/>
        </w:rPr>
        <w:t xml:space="preserve"> </w:t>
      </w:r>
    </w:p>
    <w:p>
      <w:pPr>
        <w:pStyle w:val="Normal"/>
        <w:spacing w:before="0" w:afterAutospacing="1"/>
        <w:jc w:val="both"/>
        <w:rPr>
          <w:b/>
          <w:b/>
        </w:rPr>
      </w:pPr>
      <w:r>
        <w:rPr>
          <w:b/>
        </w:rPr>
      </w:r>
    </w:p>
    <w:p>
      <w:pPr>
        <w:pStyle w:val="Normal"/>
        <w:spacing w:lineRule="auto" w:line="360"/>
        <w:jc w:val="both"/>
        <w:rPr>
          <w:b/>
          <w:b/>
        </w:rPr>
      </w:pPr>
      <w:r>
        <w:rPr>
          <w:b/>
        </w:rPr>
        <w:t>Abstract</w:t>
      </w:r>
    </w:p>
    <w:p>
      <w:pPr>
        <w:pStyle w:val="Normal"/>
        <w:spacing w:lineRule="auto" w:line="360"/>
        <w:jc w:val="both"/>
        <w:rPr/>
      </w:pPr>
      <w:r>
        <w:rPr/>
        <w:t xml:space="preserve">How oscillating activity of cyclin-dependent kinase (CDK)-1 alone can drive the eukaryotic cell cycle </w:t>
      </w:r>
      <w:r>
        <w:fldChar w:fldCharType="begin"/>
      </w:r>
      <w:r>
        <w:rPr/>
        <w:instrText>ADDIN ZOTERO_ITEM CSL_CITATION {"citationID":"a16hf7cr9tc","properties":{"formattedCitation":"({\\i{}1}, {\\i{}2})","plainCitation":"(1, 2)","noteIndex":0},"citationItems":[{"id":2596,"uris":["http://zotero.org/users/2234377/items/58QAIK46"],"uri":["http://zotero.org/users/2234377/items/58QAIK46"],"itemData":{"id":2596,"type":"article-journal","abstract":"Deletion of the fission yeast mitotic B-type cyclin gene cdc13 causes cells to undergo successive rounds of DNA replication. We have used a strain which ex","container-title":"Embo J","issue":"4","note":"number: 4","page":"850-60","title":"A single fission yeast mitotic cyclin B p34cdc2 kinase promotes both S-phase and mitosis in the absence of G1 cyclins","volume":"15","author":[{"family":"Fisher","given":"D. L."},{"family":"Nurse","given":"P."}],"issued":{"date-parts":[["1996"]]}}},{"id":15931,"uris":["http://zotero.org/groups/2484420/items/3MWJHKB9"],"uri":["http://zotero.org/groups/2484420/items/3MWJHKB9"],"itemData":{"id":15931,"type":"article-journal","container-title":"Nature","page":"1074-1079","title":"Driving the cell cycle with a minimal CDK control network","volume":"468","author":[{"family":"Coudreuse","given":"D."},{"family":"Nurse","given":"P."}],"issued":{"date-parts":[["2010"]]}}}],"schema":"https://github.com/citation-style-language/schema/raw/master/csl-citation.json"}</w:instrText>
      </w:r>
      <w:r>
        <w:rPr/>
      </w:r>
      <w:r>
        <w:rPr/>
        <w:fldChar w:fldCharType="separate"/>
      </w:r>
      <w:r>
        <w:rPr/>
      </w:r>
      <w:r>
        <w:rPr>
          <w:lang w:val="en-GB"/>
        </w:rPr>
        <w:t>(</w:t>
      </w:r>
      <w:r>
        <w:rPr>
          <w:i/>
          <w:iCs/>
          <w:lang w:val="en-GB"/>
        </w:rPr>
        <w:t>1</w:t>
      </w:r>
      <w:r>
        <w:rPr>
          <w:lang w:val="en-GB"/>
        </w:rPr>
        <w:t xml:space="preserve">, </w:t>
      </w:r>
      <w:r>
        <w:rPr>
          <w:i/>
          <w:iCs/>
          <w:lang w:val="en-GB"/>
        </w:rPr>
        <w:t>2</w:t>
      </w:r>
      <w:r>
        <w:rPr>
          <w:lang w:val="en-GB"/>
        </w:rPr>
        <w:t>)</w:t>
      </w:r>
      <w:r>
        <w:rPr/>
      </w:r>
      <w:r>
        <w:rPr/>
        <w:fldChar w:fldCharType="end"/>
      </w:r>
      <w:r>
        <w:rPr/>
        <w:t xml:space="preserve"> is unknown. Here, we demonstrate </w:t>
      </w:r>
      <w:r>
        <w:rPr>
          <w:i/>
          <w:iCs/>
        </w:rPr>
        <w:t>in vivo</w:t>
      </w:r>
      <w:r>
        <w:rPr/>
        <w:t xml:space="preserve"> that cell cycle-regulated phosphorylations differ quantitatively and qualitatively from other phosphorylations. We used high-resolution time-resolved phosphoproteomics in single </w:t>
      </w:r>
      <w:r>
        <w:rPr>
          <w:i/>
          <w:iCs/>
        </w:rPr>
        <w:t>Xenopus</w:t>
      </w:r>
      <w:r>
        <w:rPr/>
        <w:t xml:space="preserve"> embryos, and parallel phosphoproteomics in egg extracts to confirm cell cycle behaviour. We found that 22% of 4583 phosphorylation sites on 1843 proteins were </w:t>
      </w:r>
      <w:del w:id="0" w:author="Utilisateur Microsoft Office" w:date="2020-12-01T14:37:00Z">
        <w:r>
          <w:rPr/>
          <w:delText xml:space="preserve">regulated </w:delText>
        </w:r>
      </w:del>
      <w:ins w:id="1" w:author="Utilisateur Microsoft Office" w:date="2020-12-01T14:37:00Z">
        <w:r>
          <w:rPr/>
          <w:t xml:space="preserve">dynamic </w:t>
        </w:r>
      </w:ins>
      <w:r>
        <w:rPr/>
        <w:t xml:space="preserve">during early cell cycles, while mitotic phosphosites </w:t>
      </w:r>
      <w:del w:id="2" w:author="Utilisateur Microsoft Office" w:date="2020-12-01T14:40:00Z">
        <w:r>
          <w:rPr/>
          <w:delText xml:space="preserve">occur </w:delText>
        </w:r>
      </w:del>
      <w:del w:id="3" w:author="Microsoft Office User" w:date="2020-12-02T11:10:00Z">
        <w:r>
          <w:rPr/>
          <w:delText>exist</w:delText>
        </w:r>
      </w:del>
      <w:ins w:id="4" w:author="Microsoft Office User" w:date="2020-12-02T11:10:00Z">
        <w:r>
          <w:rPr/>
          <w:t>occur</w:t>
        </w:r>
      </w:ins>
      <w:ins w:id="5" w:author="Microsoft Office User" w:date="2020-12-02T11:15:00Z">
        <w:r>
          <w:rPr/>
          <w:t>red</w:t>
        </w:r>
      </w:ins>
      <w:ins w:id="6" w:author="Utilisateur Microsoft Office" w:date="2020-12-01T14:40:00Z">
        <w:r>
          <w:rPr/>
          <w:t xml:space="preserve"> </w:t>
        </w:r>
      </w:ins>
      <w:r>
        <w:rPr/>
        <w:t xml:space="preserve">on entire protein complexes in a switch-like manner </w:t>
      </w:r>
      <w:r>
        <w:rPr>
          <w:i/>
          <w:iCs/>
        </w:rPr>
        <w:t>in vivo</w:t>
      </w:r>
      <w:r>
        <w:rPr/>
        <w:t xml:space="preserve">. </w:t>
      </w:r>
      <w:ins w:id="7" w:author="Microsoft Office User" w:date="2020-12-02T11:12:00Z">
        <w:r>
          <w:rPr/>
          <w:t xml:space="preserve">Dynamic phosphosites </w:t>
        </w:r>
      </w:ins>
      <w:del w:id="8" w:author="Microsoft Office User" w:date="2020-12-02T11:10:00Z">
        <w:r>
          <w:rPr/>
          <w:delText xml:space="preserve">Most dynamic </w:delText>
        </w:r>
      </w:del>
      <w:ins w:id="9" w:author="Microsoft Office User" w:date="2020-12-02T11:12:00Z">
        <w:r>
          <w:rPr/>
          <w:t>had t</w:t>
        </w:r>
      </w:ins>
      <w:ins w:id="10" w:author="Microsoft Office User" w:date="2020-12-02T11:11:00Z">
        <w:r>
          <w:rPr/>
          <w:t>wo main characteristics</w:t>
        </w:r>
      </w:ins>
      <w:ins w:id="11" w:author="Microsoft Office User" w:date="2020-12-02T11:12:00Z">
        <w:r>
          <w:rPr/>
          <w:t>:</w:t>
        </w:r>
      </w:ins>
      <w:del w:id="12" w:author="Microsoft Office User" w:date="2020-12-02T11:12:00Z">
        <w:r>
          <w:rPr/>
          <w:delText xml:space="preserve">phosphosites </w:delText>
        </w:r>
      </w:del>
      <w:ins w:id="13" w:author="Microsoft Office User" w:date="2020-12-02T11:11:00Z">
        <w:r>
          <w:rPr/>
          <w:t xml:space="preserve"> </w:t>
        </w:r>
      </w:ins>
      <w:del w:id="14" w:author="Microsoft Office User" w:date="2020-12-02T11:11:00Z">
        <w:r>
          <w:rPr/>
          <w:delText xml:space="preserve">located </w:delText>
        </w:r>
      </w:del>
      <w:ins w:id="15" w:author="Microsoft Office User" w:date="2020-12-02T11:11:00Z">
        <w:r>
          <w:rPr/>
          <w:t xml:space="preserve">location </w:t>
        </w:r>
      </w:ins>
      <w:r>
        <w:rPr/>
        <w:t xml:space="preserve">to intrinsically disordered regions (IDRs) of proteins and </w:t>
      </w:r>
      <w:del w:id="16" w:author="Microsoft Office User" w:date="2020-12-02T11:14:00Z">
        <w:r>
          <w:rPr/>
          <w:delText>occurred in</w:delText>
        </w:r>
      </w:del>
      <w:ins w:id="17" w:author="Microsoft Office User" w:date="2020-12-02T11:14:00Z">
        <w:r>
          <w:rPr/>
          <w:t>pre</w:t>
        </w:r>
      </w:ins>
      <w:ins w:id="18" w:author="Microsoft Office User" w:date="2020-12-02T11:15:00Z">
        <w:r>
          <w:rPr/>
          <w:t>vale</w:t>
        </w:r>
      </w:ins>
      <w:ins w:id="19" w:author="Microsoft Office User" w:date="2020-12-02T11:14:00Z">
        <w:r>
          <w:rPr/>
          <w:t>nce of</w:t>
        </w:r>
      </w:ins>
      <w:r>
        <w:rPr/>
        <w:t xml:space="preserve"> CDK consensus motifs. Dynamic phosphoproteins, as well as known yeast and 659 manually-curated human CDK substrates, were enriched in intrinsic disorder compared to other phosphoproteins, while many localise to cell cycle-regulated membrane-less organelles. Our results suggest that synchronous phosphorylation of IDRs by CDKs is the predominant mechanism for temporal control of cellular </w:t>
      </w:r>
      <w:del w:id="20" w:author="Utilisateur Microsoft Office" w:date="2020-12-01T15:01:00Z">
        <w:r>
          <w:rPr/>
          <w:delText>organization</w:delText>
        </w:r>
      </w:del>
      <w:ins w:id="21" w:author="Utilisateur Microsoft Office" w:date="2020-12-01T15:01:00Z">
        <w:r>
          <w:rPr/>
          <w:t>organisation</w:t>
        </w:r>
      </w:ins>
      <w:r>
        <w:rPr/>
        <w:t xml:space="preserve">, explaining how a single kinase can drive the cell cycle. </w:t>
      </w:r>
    </w:p>
    <w:p>
      <w:pPr>
        <w:pStyle w:val="Normal"/>
        <w:spacing w:lineRule="auto" w:line="360"/>
        <w:jc w:val="both"/>
        <w:rPr/>
      </w:pPr>
      <w:r>
        <w:rPr/>
      </w:r>
    </w:p>
    <w:p>
      <w:pPr>
        <w:pStyle w:val="Normal"/>
        <w:spacing w:lineRule="auto" w:line="360"/>
        <w:jc w:val="both"/>
        <w:rPr>
          <w:b/>
          <w:b/>
          <w:bCs/>
        </w:rPr>
      </w:pPr>
      <w:r>
        <w:rPr>
          <w:b/>
          <w:bCs/>
        </w:rPr>
        <w:t>Main text</w:t>
      </w:r>
    </w:p>
    <w:p>
      <w:pPr>
        <w:pStyle w:val="Normal"/>
        <w:spacing w:lineRule="auto" w:line="360"/>
        <w:jc w:val="both"/>
        <w:rPr/>
      </w:pPr>
      <w:r>
        <w:rPr/>
        <w:t>Cell cycle progression is presumed to arise from the collective behavio</w:t>
      </w:r>
      <w:ins w:id="22" w:author="Utilisateur Microsoft Office" w:date="2020-12-01T15:00:00Z">
        <w:r>
          <w:rPr/>
          <w:t>u</w:t>
        </w:r>
      </w:ins>
      <w:r>
        <w:rPr/>
        <w:t xml:space="preserve">r of altered protein phosphorylation states, and depends on CDK1-family cyclin-dependent kinases (CDKs). These CDKs phosphorylate hundreds of sites on diverse proteins </w:t>
      </w:r>
      <w:r>
        <w:fldChar w:fldCharType="begin"/>
      </w:r>
      <w:r>
        <w:rPr/>
        <w:instrText>ADDIN ZOTERO_ITEM CSL_CITATION {"citationID":"oWQdYgUD","properties":{"formattedCitation":"({\\i{}3}\\uc0\\u8211{}{\\i{}6})","plainCitation":"(3–6)","noteIndex":0},"citationItems":[{"id":24987,"uris":["http://zotero.org/users/2234377/items/KZTPIQ27"],"uri":["http://zotero.org/users/2234377/items/KZTPIQ27"],"itemData":{"id":24987,"type":"article-journal","container-title":"Advances in Enzyme Regulation","DOI":"10.1016/j.advenzreg.2009.12.001","ISSN":"1873-2437","issue":"1","journalAbbreviation":"Adv. Enzyme Regul.","language":"eng","note":"PMID: 20045433","page":"375-399","source":"PubMed","title":"Identification of substrates for cyclin dependent kinases","volume":"50","author":[{"family":"Errico","given":"Alessia"},{"family":"Deshmukh","given":"Krupa"},{"family":"Tanaka","given":"Yoshimi"},{"family":"Pozniakovsky","given":"Andrei"},{"family":"Hunt","given":"Tim"}],"issued":{"date-parts":[["2010"]]}}},{"id":9049,"uris":["http://zotero.org/users/2234377/items/UUIE9LAJ"],"uri":["http://zotero.org/users/2234377/items/UUIE9LAJ"],"itemData":{"id":9049,"type":"article-journal","abstract":"The events of cell reproduction are governed by oscillations in the activities of cyclin-dependent kinases (Cdks). Cdks control the cell cycle by catalysing the transfer of phosphate from ATP to specific protein substrates. Despite their importance in cell-cycle control, few Cdk substrates have been identified. Here, we screened a budding yeast proteomic library for proteins that are directly phosphorylated by Cdk1 in whole-cell extracts. We identified about 200 Cdk1 substrates, several of which are phosphorylated in vivo in a Cdk1-dependent manner. The identities of these substrates reveal that Cdk1 employs a global regulatory strategy involving phosphorylation of other regulatory molecules as well as phosphorylation of the molecular machines that drive cell-cycle events. Detailed analysis of these substrates is likely to yield important insights into cell-cycle regulation.","archive_location":"14574415","container-title":"Nature","issue":"6960","note":"number: 6960","page":"859-64","title":"Targets of the cyclin-dependent kinase Cdk1","volume":"425","author":[{"family":"Ubersax","given":"J. A."},{"family":"Woodbury","given":"E. L."},{"family":"Quang","given":"P. N."},{"family":"Paraz","given":"M."},{"family":"Blethrow","given":"J. D."},{"family":"Shah","given":"K."},{"family":"Shokat","given":"K. M."},{"family":"Morgan","given":"D. O."}],"issued":{"date-parts":[["2003",10,23]]}}},{"id":685,"uris":["http://zotero.org/users/2234377/items/WRSAEZDW"],"uri":["http://zotero.org/users/2234377/items/WRSAEZDW"],"itemData":{"id":685,"type":"article-journal","abstract":"We describe a method for rapid identification of protein kinase substrates. Cdk1 was engineered to accept an ATP analog that allows it to uniquely label its substrates with a bio-orthogonal phosphate analog tag. A highly specific, covalent capture-and-release methodology was developed for rapid purification of tagged peptides derived from labeled substrate proteins. Application of this approach to the discovery of Cdk1-cyclin B substrates yielded identification of &gt;70 substrates and phosphorylation sites. Many of these sites are known to be phosphorylated in vivo, but most of the proteins have not been characterized as Cdk1-cyclin B substrates. This approach has the potential to expand our understanding of kinase-substrate connections in signaling networks.","archive_location":"18234856","container-title":"Proc Natl Acad Sci U S A","issue":"5","note":"number: 5","page":"1442-7","title":"Covalent capture of kinase-specific phosphopeptides reveals Cdk1-cyclin B substrates","volume":"105","author":[{"family":"Blethrow","given":"J. D."},{"family":"Glavy","given":"J. S."},{"family":"Morgan","given":"D. O."},{"family":"Shokat","given":"K. M."}],"issued":{"date-parts":[["2008",2,5]]}}},{"id":1342,"uris":["http://zotero.org/users/2234377/items/KHKJ3SM5"],"uri":["http://zotero.org/users/2234377/items/KHKJ3SM5"],"itemData":{"id":1342,"type":"article-journal","abstract":"ABSTRACT: BACKGROUND: Protein phosphorylation regulates a multitude of biological processes. However, the large number of protein kinases and their substrates generates an enormously complex phosphoproteome. The cyclin-dependent kinases (CDKs) are a class of enzymes that regulate cell cycle progression and play important roles in tumorigenesis. However, despite intense study, only a limited number of mammalian CDK substrates are known. A comprehensive understanding of CDK function requires the identification of their substrate network. RESULTS: We describe a simple and efficient approach to identify potential cyclin A-CDK2 targets in complex cell lysates. Using a kinase engineering strategy combined with chemical enrichment and mass spectrometry (MS), we identified 180 potential cyclin A-CDK2 substrates and more than 200 phosphorylation sites. About 10% of these candidates function within pathways related to cell division, and the vast majority are involved in other fundamental cellular processes. We have validated several candidates as direct cyclin A-CDK2 substrates that are phosphorylated on the same sites that we identified by MS, and we also found that one novel substrate, the ribosomal protein RL12, exhibits site-specific CDK2-dependent phosphorylation in vivo. CONCLUSIONS: We used methods entailing engineered kinases and thiophosphate enrichment to identify a large number of candidate CDK2 substrates in cell lysates. These results are consistent with other recent proteomic studies, and suggest that CDKs regulate cell division via large networks of cellular substrates. These methods are general and can be easily adapted to identify direct substrates of many other protein kinases.","archive_location":"18847512","container-title":"Genome Biol","DOI":"10.1186/gb-2008-9-10-r149","ISSN":"1465-6914 (ELECTRONIC)","issue":"10","language":"Eng","note":"number: 10","page":"R149","title":"Identification of CDK2 substrates in human cell lysates","volume":"9","author":[{"family":"Chi","given":"Y."},{"family":"Welcker","given":"M."},{"family":"Hizli","given":"A. A."},{"family":"Posakony","given":"J. J."},{"family":"Aebersold","given":"R."},{"family":"Clurman","given":"B. E."}],"issued":{"date-parts":[["2008",10,13]]}}}],"schema":"https://github.com/citation-style-language/schema/raw/master/csl-citation.json"}</w:instrText>
      </w:r>
      <w:r>
        <w:rPr/>
      </w:r>
      <w:r>
        <w:rPr/>
        <w:fldChar w:fldCharType="separate"/>
      </w:r>
      <w:r>
        <w:rPr/>
      </w:r>
      <w:r>
        <w:rPr>
          <w:lang w:val="en-GB"/>
        </w:rPr>
        <w:t>(</w:t>
      </w:r>
      <w:r>
        <w:rPr>
          <w:i/>
          <w:iCs/>
          <w:lang w:val="en-GB"/>
        </w:rPr>
        <w:t>3</w:t>
      </w:r>
      <w:r>
        <w:rPr>
          <w:lang w:val="en-GB"/>
        </w:rPr>
        <w:t>–</w:t>
      </w:r>
      <w:r>
        <w:rPr>
          <w:i/>
          <w:iCs/>
          <w:lang w:val="en-GB"/>
        </w:rPr>
        <w:t>6</w:t>
      </w:r>
      <w:r>
        <w:rPr>
          <w:lang w:val="en-GB"/>
        </w:rPr>
        <w:t>)</w:t>
      </w:r>
      <w:r>
        <w:rPr/>
      </w:r>
      <w:r>
        <w:rPr/>
        <w:fldChar w:fldCharType="end"/>
      </w:r>
      <w:r>
        <w:rPr/>
        <w:t xml:space="preserve">, and regulate DNA replication, mitosis, transcription, chromatin remodeling, DNA repair, the cytoskeleton, nuclear transport, protein translation, formation of a mitotic spindle and even ciliogenesis </w:t>
      </w:r>
      <w:r>
        <w:fldChar w:fldCharType="begin"/>
      </w:r>
      <w:r>
        <w:rPr/>
        <w:instrText>ADDIN ZOTERO_ITEM CSL_CITATION {"citationID":"0Dfd5A1j","properties":{"formattedCitation":"({\\i{}7}\\uc0\\u8211{}{\\i{}9})","plainCitation":"(7–9)","noteIndex":0},"citationItems":[{"id":11115,"uris":["http://zotero.org/users/2234377/items/DMG3F2U5"],"uri":["http://zotero.org/users/2234377/items/DMG3F2U5"],"itemData":{"id":11115,"type":"article-journal","abstract":"Cyclin-dependent kinases (Cdks) are serine/threonine kinases and their catalytic activities are modulated by interactions with cyclins and Cdk inhibitors (CKIs). Close cooperation between this trio is necessary for ensuring orderly progression through the cell cycle. In addition to their well-established function in cell cycle control, it is becoming increasingly apparent that mammalian Cdks, cyclins and CKIs play indispensable roles in processes such as transcription, epigenetic regulation, metabolism, stem cell self-renewal, neuronal functions and spermatogenesis. Even more remarkably, they can accomplish some of these tasks individually, without the need for Cdk/cyclin complex formation or kinase activity. In this Review, we discuss the latest revelations about Cdks, cyclins and CKIs with the goal of showcasing their functional diversity beyond cell cycle regulation and their impact on development and disease in mammals.","container-title":"Development (Cambridge, England)","DOI":"10.1242/dev.091744","ISSN":"1477-9129","issue":"15","journalAbbreviation":"Development","language":"eng","note":"number: 15\nPMID: 23861057","page":"3079-3093","source":"PubMed","title":"Cdks, cyclins and CKIs: roles beyond cell cycle regulation","title-short":"Cdks, cyclins and CKIs","volume":"140","author":[{"family":"Lim","given":"Shuhui"},{"family":"Kaldis","given":"Philipp"}],"issued":{"date-parts":[["2013",8]]}}},{"id":11111,"uris":["http://zotero.org/users/2234377/items/Q54TX7IL"],"uri":["http://zotero.org/users/2234377/items/Q54TX7IL"],"itemData":{"id":11111,"type":"article-journal","abstract":"The roles of cyclins and their catalytic partners, the cyclin-dependent kinases (CDKs), as core components of the machinery that drives cell cycle progression are well established. Increasing evidence indicates that mammalian cyclins and CDKs also carry out important functions in other cellular processes, such as transcription, DNA damage repair, control of cell death, differentiation, the immune response and metabolism. Some of these non-canonical functions are performed by cyclins or CDKs, independently of their respective cell cycle partners, suggesting that there was a substantial divergence in the functions of these proteins during evolution.","container-title":"Nature Reviews. Molecular Cell Biology","DOI":"10.1038/nrm.2016.27","ISSN":"1471-0080","issue":"5","journalAbbreviation":"Nat. Rev. Mol. Cell Biol.","language":"eng","note":"number: 5\nPMID: 27033256\nPMCID: PMC4841706","page":"280-292","source":"PubMed","title":"Non-canonical functions of cell cycle cyclins and cyclin-dependent kinases","volume":"17","author":[{"family":"Hydbring","given":"Per"},{"family":"Malumbres","given":"Marcos"},{"family":"Sicinski","given":"Piotr"}],"issued":{"date-parts":[["2016",5]]}}},{"id":11821,"uris":["http://zotero.org/users/2234377/items/6PRDZP8Z"],"uri":["http://zotero.org/users/2234377/items/6PRDZP8Z"],"itemData":{"id":11821,"type":"article-journal","abstract":"Cyclin-dependent kinases are Ser/Thr protein kinases best known for their cell cycle roles, where CDK1 triggers mitotic onset in all eukaryotes. CDKs are also involved in various other cellular processes, some of which, such as transcription and centrosome duplication, are coupled to cell cycle progression. A new study suggests that the mitotic CDK network is active at low levels in non-dividing, differentiating precursors of multiciliated cells, and that it drives ciliogenesis. Manipulating the activity of CDK1 or PLK1 altered transitions between the amplification, growth, and disengagement phases, in a manner analogous to the control of passage through different phases of mitosis. How the dynamics of the mitotic kinase network are controlled in these post-mitotic cells, and whether other cell cycle regulators are also involved, remains unknown. In the present mini-review we suggest that the redeployment of cell cycle regulators to control steps of differentiation in non-dividing cells might be a more general, hitherto under-recognized, feature of cell regulation.","container-title":"BioEssays: News and Reviews in Molecular, Cellular and Developmental Biology","DOI":"10.1002/bies.201800016","ISSN":"1521-1878","issue":"6","journalAbbreviation":"Bioessays","language":"eng","note":"number: 6\nPMID: 29682766","page":"e1800016","source":"PubMed","title":"Non-Cell Cycle Functions of the CDK Network in Ciliogenesis: Recycling the Cell Cycle Oscillator","title-short":"Non-Cell Cycle Functions of the CDK Network in Ciliogenesis","volume":"40","author":[{"family":"Krasinska","given":"Liliana"},{"family":"Fisher","given":"Daniel"}],"issued":{"date-parts":[["2018"]]}}}],"schema":"https://github.com/citation-style-language/schema/raw/master/csl-citation.json"}</w:instrText>
      </w:r>
      <w:r>
        <w:rPr/>
      </w:r>
      <w:r>
        <w:rPr/>
        <w:fldChar w:fldCharType="separate"/>
      </w:r>
      <w:r>
        <w:rPr/>
      </w:r>
      <w:r>
        <w:rPr>
          <w:lang w:val="en-GB"/>
        </w:rPr>
        <w:t>(</w:t>
      </w:r>
      <w:r>
        <w:rPr>
          <w:i/>
          <w:iCs/>
          <w:lang w:val="en-GB"/>
        </w:rPr>
        <w:t>7</w:t>
      </w:r>
      <w:r>
        <w:rPr>
          <w:lang w:val="en-GB"/>
        </w:rPr>
        <w:t>–</w:t>
      </w:r>
      <w:r>
        <w:rPr>
          <w:i/>
          <w:iCs/>
          <w:lang w:val="en-GB"/>
        </w:rPr>
        <w:t>9</w:t>
      </w:r>
      <w:r>
        <w:rPr>
          <w:lang w:val="en-GB"/>
        </w:rPr>
        <w:t>)</w:t>
      </w:r>
      <w:r>
        <w:rPr/>
      </w:r>
      <w:r>
        <w:rPr/>
        <w:fldChar w:fldCharType="end"/>
      </w:r>
      <w:r>
        <w:rPr/>
        <w:t xml:space="preserve">. Understanding how such a combination of phosphorylations generates cell cycle order requires a global picture of cell cycle-regulated phosphosites </w:t>
      </w:r>
      <w:r>
        <w:rPr>
          <w:i/>
          <w:iCs/>
        </w:rPr>
        <w:t>in vivo</w:t>
      </w:r>
      <w:r>
        <w:rPr/>
        <w:t xml:space="preserve">, which are technically challenging to identify. Highly dynamic phosphorylation states cannot readily be determined from populations of cells </w:t>
      </w:r>
      <w:r>
        <w:fldChar w:fldCharType="begin"/>
      </w:r>
      <w:r>
        <w:rPr/>
        <w:instrText>ADDIN ZOTERO_ITEM CSL_CITATION {"citationID":"58hgpcGK","properties":{"formattedCitation":"({\\i{}10})","plainCitation":"(10)","noteIndex":0},"citationItems":[{"id":25000,"uris":["http://zotero.org/users/2234377/items/WV8WTNQL"],"uri":["http://zotero.org/users/2234377/items/WV8WTNQL"],"itemData":{"id":25000,"type":"article-journal","abstract":"A growing number of studies are revealing that cells can send and receive information by controlling the temporal behavior (dynamics) of their signaling molecules. In this Review, we discuss what is known about the dynamics of various signaling networks and their role in controlling cellular responses. We identify general principles that are emerging in the field, focusing specifically on how the identity and quantity of a stimulus is encoded in temporal patterns, how signaling dynamics influence cellular outcomes, and how specific dynamical patterns are both shaped and interpreted by the structure of molecular networks. We conclude by discussing potential functional roles for transmitting cellular information through the dynamics of signaling molecules and possible applications for the treatment of disease.","container-title":"Cell","DOI":"10.1016/j.cell.2013.02.005","ISSN":"1097-4172","issue":"5","journalAbbreviation":"Cell","language":"eng","note":"PMID: 23452846\nPMCID: PMC3707615","page":"945-956","source":"PubMed","title":"Encoding and decoding cellular information through signaling dynamics","volume":"152","author":[{"family":"Purvis","given":"Jeremy E."},{"family":"Lahav","given":"Galit"}],"issued":{"date-parts":[["2013",2,28]]}}}],"schema":"https://github.com/citation-style-language/schema/raw/master/csl-citation.json"}</w:instrText>
      </w:r>
      <w:r>
        <w:rPr/>
      </w:r>
      <w:r>
        <w:rPr/>
        <w:fldChar w:fldCharType="separate"/>
      </w:r>
      <w:r>
        <w:rPr/>
      </w:r>
      <w:r>
        <w:rPr>
          <w:lang w:val="en-GB"/>
        </w:rPr>
        <w:t>(</w:t>
      </w:r>
      <w:r>
        <w:rPr>
          <w:i/>
          <w:iCs/>
          <w:lang w:val="en-GB"/>
        </w:rPr>
        <w:t>10</w:t>
      </w:r>
      <w:r>
        <w:rPr>
          <w:lang w:val="en-GB"/>
        </w:rPr>
        <w:t>)</w:t>
      </w:r>
      <w:r>
        <w:rPr/>
      </w:r>
      <w:r>
        <w:rPr/>
        <w:fldChar w:fldCharType="end"/>
      </w:r>
      <w:r>
        <w:rPr/>
        <w:t xml:space="preserve">, where whole-culture synchronisation methods generate artefacts and produce populations that are not truly </w:t>
      </w:r>
      <w:del w:id="23" w:author="Utilisateur Microsoft Office" w:date="2020-12-01T15:04:00Z">
        <w:r>
          <w:rPr/>
          <w:delText xml:space="preserve">synchronized </w:delText>
        </w:r>
      </w:del>
      <w:ins w:id="24" w:author="Utilisateur Microsoft Office" w:date="2020-12-01T15:04:00Z">
        <w:r>
          <w:rPr/>
          <w:t xml:space="preserve">synchronised </w:t>
        </w:r>
      </w:ins>
      <w:r>
        <w:fldChar w:fldCharType="begin"/>
      </w:r>
      <w:r>
        <w:rPr/>
        <w:instrText>ADDIN ZOTERO_ITEM CSL_CITATION {"citationID":"j0i4bMUH","properties":{"formattedCitation":"({\\i{}11})","plainCitation":"(11)","noteIndex":0},"citationItems":[{"id":25006,"uris":["http://zotero.org/users/2234377/items/W6YNADEV"],"uri":["http://zotero.org/users/2234377/items/W6YNADEV"],"itemData":{"id":25006,"type":"article-journal","abstract":"The temporal regulation of protein abundance and post-translational modifications is a key feature of cell division. Recently, we analysed gene expression and protein abundance changes during interphase under minimally perturbed conditions (Ly et al., 2014, 2015). Here, we show that by using specific intracellular immunolabelling protocols, FACS separation of interphase and mitotic cells, including mitotic subphases, can be combined with proteomic analysis by mass spectrometry. Using this PRIMMUS (PRoteomic analysis of Intracellular iMMUnolabelled cell Subsets) approach, we now compare protein abundance and phosphorylation changes in interphase and mitotic fractions from asynchronously growing human cells. We identify a set of 115 phosphorylation sites increased during G2, termed ‘early risers’. This set includes phosphorylation of S738 on TPX2, which we show is important for TPX2 function and mitotic progression. Further, we use PRIMMUS to provide the first a proteome-wide analysis of protein abundance remodeling between prophase, prometaphase and anaphase.","container-title":"eLife","DOI":"10.7554/eLife.27574","ISSN":"2050-084X","note":"publisher: eLife Sciences Publications, Ltd","page":"e27574","source":"eLife","title":"Proteomic analysis of cell cycle progression in asynchronous cultures, including mitotic subphases, using PRIMMUS","volume":"6","author":[{"family":"Ly","given":"Tony"},{"family":"Whigham","given":"Arlene"},{"family":"Clarke","given":"Rosemary"},{"family":"Brenes-Murillo","given":"Alejandro J"},{"family":"Estes","given":"Brett"},{"family":"Madhessian","given":"Diana"},{"family":"Lundberg","given":"Emma"},{"family":"Wadsworth","given":"Patricia"},{"family":"Lamond","given":"Angus I"}],"editor":[{"family":"Pines","given":"Jon"}],"issued":{"date-parts":[["2017",10,20]]}}}],"schema":"https://github.com/citation-style-language/schema/raw/master/csl-citation.json"}</w:instrText>
      </w:r>
      <w:r>
        <w:rPr/>
      </w:r>
      <w:r>
        <w:rPr/>
        <w:fldChar w:fldCharType="separate"/>
      </w:r>
      <w:r>
        <w:rPr/>
      </w:r>
      <w:r>
        <w:rPr>
          <w:lang w:val="en-GB"/>
        </w:rPr>
        <w:t>(</w:t>
      </w:r>
      <w:r>
        <w:rPr>
          <w:i/>
          <w:iCs/>
          <w:lang w:val="en-GB"/>
        </w:rPr>
        <w:t>11</w:t>
      </w:r>
      <w:r>
        <w:rPr>
          <w:lang w:val="en-GB"/>
        </w:rPr>
        <w:t>)</w:t>
      </w:r>
      <w:r>
        <w:rPr/>
      </w:r>
      <w:r>
        <w:rPr/>
        <w:fldChar w:fldCharType="end"/>
      </w:r>
      <w:r>
        <w:rPr/>
        <w:t xml:space="preserve">. Yet although single-cell proteomics studies have identified several hundreds of proteins </w:t>
      </w:r>
      <w:r>
        <w:fldChar w:fldCharType="begin"/>
      </w:r>
      <w:r>
        <w:rPr/>
        <w:instrText>ADDIN ZOTERO_ITEM CSL_CITATION {"citationID":"IxBWhcBF","properties":{"formattedCitation":"({\\i{}12}, {\\i{}13})","plainCitation":"(12, 13)","noteIndex":0},"citationItems":[{"id":25003,"uris":["http://zotero.org/users/2234377/items/8XZJXRKK"],"uri":["http://zotero.org/users/2234377/items/8XZJXRKK"],"itemData":{"id":25003,"type":"article-journal","abstract":"Some exciting biological questions require quantifying thousands of proteins in single cells. To achieve this goal, we develop Single Cell ProtEomics by Mass Spectrometry (SCoPE-MS) and validate its ability to identify distinct human cancer cell types based on their proteomes. We use SCoPE-MS to quantify over a thousand proteins in differentiating mouse embryonic stem cells. The single-cell proteomes enable us to deconstruct cell populations and infer protein abundance relationships. Comparison between single-cell proteomes and transcriptomes indicates coordinated mRNA and protein covariation, yet many genes exhibit functionally concerted and distinct regulatory patterns at the mRNA and the protein level.","container-title":"Genome Biology","DOI":"10.1186/s13059-018-1547-5","ISSN":"1474-760X","issue":"1","journalAbbreviation":"Genome Biol.","language":"eng","note":"PMID: 30343672\nPMCID: PMC6196420","page":"161","source":"PubMed","title":"SCoPE-MS: mass spectrometry of single mammalian cells quantifies proteome heterogeneity during cell differentiation","title-short":"SCoPE-MS","volume":"19","author":[{"family":"Budnik","given":"Bogdan"},{"family":"Levy","given":"Ezra"},{"family":"Harmange","given":"Guillaume"},{"family":"Slavov","given":"Nikolai"}],"issued":{"date-parts":[["2018"]],"season":"22"}}},{"id":25142,"uris":["http://zotero.org/users/2234377/items/ICBU3AQ3"],"uri":["http://zotero.org/users/2234377/items/ICBU3AQ3"],"itemData":{"id":25142,"type":"article-journal","abstract":"Label-free single-cell proteomics by mass spectrometry (MS) is currently incompatible with complex tissues without requiring cell culturing, single-cell dissection, or tissue dissociation. We here report the first example of label-free single-cell MS-based proteomics directly in single cells in live vertebrate embryos. Our approach integrates optically guided in situ subcellular capillary microsampling, one-pot extraction-digestion of the collected proteins, peptide separation by capillary electrophoresis, ionization by an ultrasensitive electrokinetically pumped nanoelectrospray, and detection by high-resolution MS (Orbitrap). With a 700 zmol (420 000 copies) lower limit of detection, this trace-sensitive technology confidently identified and quantified ∼750-800 protein groups (&lt;1% false-discovery rate) by analyzing just ∼5 ng of protein digest, viz. &lt;0.05% of the total protein content from individual cells in a 16-cell Xenopus laevis (frog) embryo. After validating the approach by recovering animal-vegetal-pole proteomic asymmetry in the frog zygote, the technology was applied to uncover proteomic reorganization as the animal-dorsal (D11) cell of the 16-cell embryo gave rise to its neural-tissue-fated clone in the embryo developing to the 32-, 64-, and 128-cell stages. In addition to enabling proteomics on smaller cells in X. laevis, we also demonstrated this technology to be scalable to single cells in live zebrafish embryos. Microsampling single-cell MS-based proteomics raises exciting opportunities to study cell and developmental processes directly in complex tissues and whole organisms at the level of the building block of life: the cell.","container-title":"Analytical Chemistry","DOI":"10.1021/acs.analchem.9b00345","ISSN":"1520-6882","issue":"7","journalAbbreviation":"Anal Chem","language":"eng","note":"PMID: 30827088\nPMCID: PMC6688183","page":"4797-4805","source":"PubMed","title":"Microsampling Capillary Electrophoresis Mass Spectrometry Enables Single-Cell Proteomics in Complex Tissues: Developing Cell Clones in Live Xenopus laevis and Zebrafish Embryos","title-short":"Microsampling Capillary Electrophoresis Mass Spectrometry Enables Single-Cell Proteomics in Complex Tissues","volume":"91","author":[{"family":"Lombard-Banek","given":"Camille"},{"family":"Moody","given":"Sally A."},{"family":"Manzini","given":"M. Chiara"},{"family":"Nemes","given":"Peter"}],"issued":{"date-parts":[["2019"]],"season":"02"}}}],"schema":"https://github.com/citation-style-language/schema/raw/master/csl-citation.json"}</w:instrText>
      </w:r>
      <w:r>
        <w:rPr/>
      </w:r>
      <w:r>
        <w:rPr/>
        <w:fldChar w:fldCharType="separate"/>
      </w:r>
      <w:r>
        <w:rPr/>
      </w:r>
      <w:r>
        <w:rPr>
          <w:lang w:val="en-GB"/>
        </w:rPr>
        <w:t>(</w:t>
      </w:r>
      <w:r>
        <w:rPr>
          <w:i/>
          <w:iCs/>
          <w:lang w:val="en-GB"/>
        </w:rPr>
        <w:t>12</w:t>
      </w:r>
      <w:r>
        <w:rPr>
          <w:lang w:val="en-GB"/>
        </w:rPr>
        <w:t xml:space="preserve">, </w:t>
      </w:r>
      <w:r>
        <w:rPr>
          <w:i/>
          <w:iCs/>
          <w:lang w:val="en-GB"/>
        </w:rPr>
        <w:t>13</w:t>
      </w:r>
      <w:r>
        <w:rPr>
          <w:lang w:val="en-GB"/>
        </w:rPr>
        <w:t>)</w:t>
      </w:r>
      <w:r>
        <w:rPr/>
      </w:r>
      <w:r>
        <w:rPr/>
        <w:fldChar w:fldCharType="end"/>
      </w:r>
      <w:r>
        <w:rPr/>
        <w:t xml:space="preserve">, sensitivity and reproducibility are insufficient for low stoichiometry and highly dynamic targets such as phosphosites. </w:t>
      </w:r>
    </w:p>
    <w:p>
      <w:pPr>
        <w:pStyle w:val="Normal"/>
        <w:spacing w:lineRule="auto" w:line="360"/>
        <w:ind w:firstLine="720"/>
        <w:jc w:val="both"/>
        <w:rPr>
          <w:i/>
          <w:i/>
        </w:rPr>
      </w:pPr>
      <w:r>
        <w:rPr/>
        <w:t xml:space="preserve">To overcome these obstacles we used an extremely sensitive phosphopeptide enrichment strategy </w:t>
      </w:r>
      <w:r>
        <w:fldChar w:fldCharType="begin"/>
      </w:r>
      <w:r>
        <w:rPr/>
        <w:instrText>ADDIN ZOTERO_ITEM CSL_CITATION {"citationID":"KsGgHlBf","properties":{"formattedCitation":"({\\i{}14})","plainCitation":"(14)","noteIndex":0},"citationItems":[{"id":24989,"uris":["http://zotero.org/users/2234377/items/UR8DFQWE"],"uri":["http://zotero.org/users/2234377/items/UR8DFQWE"],"itemData":{"id":24989,"type":"article-journal","abstract":"Because of the low stoichiometry of protein phosphorylation, targeted enrichment prior to LC-MS/MS analysis is still essential. The trend in phosphoproteome analysis is shifting toward an increasing number of biological replicates per experiment, ideally starting from very low sample amounts, placing new demands on enrichment protocols to make them less labor-intensive, more sensitive, and less prone to variability. Here we assessed an automated enrichment protocol using Fe(III)-IMAC cartridges on an AssayMAP Bravo platform to meet these demands. The automated Fe(III)-IMAC-based enrichment workflow proved to be more effective when compared to a TiO2-based enrichment using the same platform and a manual Ti(IV)-IMAC-based enrichment workflow. As initial samples, a dilution series of both human HeLa cell and primary rat hippocampal neuron lysates was used, going down to 0.1 μg of peptide starting material. The optimized workflow proved to be efficient, sensitive, and reproducible, identifying, localizing, and quantifying thousands of phosphosites from just micrograms of starting material. To further test the automated workflow in genuine biological applications, we monitored EGF-induced signaling in hippocampal neurons, starting with only 200 000 primary cells, resulting in ∼50 μg of protein material. This revealed a comprehensive phosphoproteome, showing regulation of multiple members of the MAPK pathway and reduced phosphorylation status of two glutamate receptors involved in synaptic plasticity.","container-title":"Journal of Proteome Research","DOI":"10.1021/acs.jproteome.6b00753","ISSN":"1535-3907","issue":"2","journalAbbreviation":"J. Proteome Res.","language":"eng","note":"PMID: 28107008","page":"728-737","source":"PubMed","title":"Robust, Sensitive, and Automated Phosphopeptide Enrichment Optimized for Low Sample Amounts Applied to Primary Hippocampal Neurons","volume":"16","author":[{"family":"Post","given":"Harm"},{"family":"Penning","given":"Renske"},{"family":"Fitzpatrick","given":"Martin A."},{"family":"Garrigues","given":"Luc B."},{"family":"Wu","given":"W."},{"family":"MacGillavry","given":"Harold D."},{"family":"Hoogenraad","given":"Casper C."},{"family":"Heck","given":"Albert J. R."},{"family":"Altelaar","given":"A. F. Maarten"}],"issued":{"date-parts":[["2017"]],"season":"03"}}}],"schema":"https://github.com/citation-style-language/schema/raw/master/csl-citation.json"}</w:instrText>
      </w:r>
      <w:r>
        <w:rPr/>
      </w:r>
      <w:r>
        <w:rPr/>
        <w:fldChar w:fldCharType="separate"/>
      </w:r>
      <w:r>
        <w:rPr/>
      </w:r>
      <w:r>
        <w:rPr>
          <w:lang w:val="en-GB"/>
        </w:rPr>
        <w:t>(</w:t>
      </w:r>
      <w:r>
        <w:rPr>
          <w:i/>
          <w:iCs/>
          <w:lang w:val="en-GB"/>
        </w:rPr>
        <w:t>14</w:t>
      </w:r>
      <w:r>
        <w:rPr>
          <w:lang w:val="en-GB"/>
        </w:rPr>
        <w:t>)</w:t>
      </w:r>
      <w:r>
        <w:rPr/>
      </w:r>
      <w:r>
        <w:rPr/>
        <w:fldChar w:fldCharType="end"/>
      </w:r>
      <w:r>
        <w:rPr/>
        <w:t xml:space="preserve"> to perform quantitative phosphoproteomics on the highly synchronous early cell cycles of </w:t>
      </w:r>
      <w:r>
        <w:rPr>
          <w:i/>
        </w:rPr>
        <w:t xml:space="preserve">Xenopus laevis </w:t>
      </w:r>
      <w:r>
        <w:rPr/>
        <w:t xml:space="preserve">embryos, which consist solely of S and M-phase </w:t>
      </w:r>
      <w:r>
        <w:fldChar w:fldCharType="begin"/>
      </w:r>
      <w:r>
        <w:rPr/>
        <w:instrText>ADDIN ZOTERO_ITEM CSL_CITATION {"citationID":"xPQMz5O4","properties":{"formattedCitation":"({\\i{}15}, {\\i{}16})","plainCitation":"(15, 16)","noteIndex":0},"citationItems":[{"id":6508,"uris":["http://zotero.org/users/2234377/items/NFMCPVE4"],"uri":["http://zotero.org/users/2234377/items/NFMCPVE4"],"itemData":{"id":6508,"type":"article-journal","container-title":"Cell","page":"675-686","title":"A major developmental transition in early Xenopus embryos: I. characterization and timing of cellular changes at the midblastula stage.","volume":"30","author":[{"family":"Newport","given":"J."},{"family":"Kirschner","given":"M."}],"issued":{"date-parts":[["1982"]]}}},{"id":6515,"uris":["http://zotero.org/users/2234377/items/TCUQ4BYF"],"uri":["http://zotero.org/users/2234377/items/TCUQ4BYF"],"itemData":{"id":6515,"type":"article-journal","abstract":"Maturation-promoting factor (MPF) is a partially purified M-phase-specific activity that induces meiosis in frog oocytes and is detectable in mitotic lysat","container-title":"Cell","issue":"3","note":"number: 3","page":"731-42","title":"Regulation of the cell cycle during early Xenopus development","volume":"37","author":[{"family":"Newport","given":"J. W."},{"family":"Kirschner","given":"M. W."}],"issued":{"date-parts":[["1984"]]}}}],"schema":"https://github.com/citation-style-language/schema/raw/master/csl-citation.json"}</w:instrText>
      </w:r>
      <w:r>
        <w:rPr/>
      </w:r>
      <w:r>
        <w:rPr/>
        <w:fldChar w:fldCharType="separate"/>
      </w:r>
      <w:r>
        <w:rPr/>
      </w:r>
      <w:r>
        <w:rPr>
          <w:lang w:val="en-GB"/>
        </w:rPr>
        <w:t>(</w:t>
      </w:r>
      <w:r>
        <w:rPr>
          <w:i/>
          <w:iCs/>
          <w:lang w:val="en-GB"/>
        </w:rPr>
        <w:t>15</w:t>
      </w:r>
      <w:r>
        <w:rPr>
          <w:lang w:val="en-GB"/>
        </w:rPr>
        <w:t xml:space="preserve">, </w:t>
      </w:r>
      <w:r>
        <w:rPr>
          <w:i/>
          <w:iCs/>
          <w:lang w:val="en-GB"/>
        </w:rPr>
        <w:t>16</w:t>
      </w:r>
      <w:r>
        <w:rPr>
          <w:lang w:val="en-GB"/>
        </w:rPr>
        <w:t>)</w:t>
      </w:r>
      <w:r>
        <w:rPr/>
      </w:r>
      <w:r>
        <w:rPr/>
        <w:fldChar w:fldCharType="end"/>
      </w:r>
      <w:r>
        <w:rPr/>
        <w:t xml:space="preserve">. Importantly, proteome changes are negligible compared with phosphoproteome changes in </w:t>
      </w:r>
      <w:r>
        <w:rPr>
          <w:i/>
          <w:iCs/>
        </w:rPr>
        <w:t>Xenopus</w:t>
      </w:r>
      <w:r>
        <w:rPr/>
        <w:t xml:space="preserve"> early development (fig. S1), as previously reported </w:t>
      </w:r>
      <w:r>
        <w:fldChar w:fldCharType="begin"/>
      </w:r>
      <w:r>
        <w:rPr/>
        <w:instrText>ADDIN ZOTERO_ITEM CSL_CITATION {"citationID":"0moBji68","properties":{"formattedCitation":"({\\i{}17})","plainCitation":"(17)","noteIndex":0},"citationItems":[{"id":25145,"uris":["http://zotero.org/users/2234377/items/2CPW4FR5"],"uri":["http://zotero.org/users/2234377/items/2CPW4FR5"],"itemData":{"id":25145,"type":"article-journal","abstract":"The earliest stages of animal development are largely controlled by changes in protein phosphorylation mediated by signaling pathways and cyclin-dependent kinases. In order to decipher these complex networks and to discover new aspects of regulation by this post-translational modification, we undertook an analysis of the X. laevis phosphoproteome at seven developmental stages beginning with stage VI oocytes and ending with two-cell embryos. Concurrent measurement of the proteome and phosphoproteome enabled measurement of phosphosite occupancy as a function of developmental stage. We observed little change in protein expression levels during this period. We detected the expected phosphorylation of MAP kinases, translational regulatory proteins, and subunits of APC/C that validate the accuracy of our measurements. We find that more than half the identified proteins possess multiple sites of phosphorylation that are often clustered, where kinases work together in a hierarchical manner to create stretches of phosphorylated residues, which may be a means to amplify signals or stabilize a particular protein conformation. Conversely, other proteins have opposing sites of phosphorylation that seemingly reflect distinct changes in activity during this developmental timeline.","container-title":"Scientific Reports","DOI":"10.1038/s41598-017-15936-y","ISSN":"2045-2322","issue":"1","journalAbbreviation":"Sci Rep","language":"eng","note":"PMID: 29142207\nPMCID: PMC5688136","page":"15647","source":"PubMed","title":"Phosphorylation Dynamics Dominate the Regulated Proteome during Early Xenopus Development","volume":"7","author":[{"family":"Peuchen","given":"Elizabeth H."},{"family":"Cox","given":"Olivia F."},{"family":"Sun","given":"Liangliang"},{"family":"Hebert","given":"Alex S."},{"family":"Coon","given":"Joshua J."},{"family":"Champion","given":"Matthew M."},{"family":"Dovichi","given":"Norman J."},{"family":"Huber","given":"Paul W."}],"issued":{"date-parts":[["2017",11,15]]}}}],"schema":"https://github.com/citation-style-language/schema/raw/master/csl-citation.json"}</w:instrText>
      </w:r>
      <w:r>
        <w:rPr/>
      </w:r>
      <w:r>
        <w:rPr/>
        <w:fldChar w:fldCharType="separate"/>
      </w:r>
      <w:r>
        <w:rPr/>
      </w:r>
      <w:r>
        <w:rPr>
          <w:lang w:val="en-GB"/>
        </w:rPr>
        <w:t>(</w:t>
      </w:r>
      <w:r>
        <w:rPr>
          <w:i/>
          <w:iCs/>
          <w:lang w:val="en-GB"/>
        </w:rPr>
        <w:t>17</w:t>
      </w:r>
      <w:r>
        <w:rPr>
          <w:lang w:val="en-GB"/>
        </w:rPr>
        <w:t>)</w:t>
      </w:r>
      <w:r>
        <w:rPr/>
      </w:r>
      <w:r>
        <w:rPr/>
        <w:fldChar w:fldCharType="end"/>
      </w:r>
      <w:r>
        <w:rPr/>
        <w:t>. We collected individual embryos at 18 time-points separated by 15-minute intervals, while recording visual cues of cortical rotation of fertilised eggs and subsequent cell divisions. Phosphopeptides from each embryo were enriched, separated by nanoLC and analysed by high-resolution mass spectrometry (Fig. 1A). Individual embryo phosphorylation states strongly correlated, demonstrating their synchrony and the robustness of our methodology (Fig. 1B). We thus generated a cell cycle map of protein phosphorylation from an unfertilised egg to a 16-cell embryo. This identified 4,583 phosphosites with high localisation probability (&gt;0.75) mapping to 1,843</w:t>
      </w:r>
      <w:r>
        <w:rPr>
          <w:color w:val="FF0000"/>
        </w:rPr>
        <w:t xml:space="preserve"> </w:t>
      </w:r>
      <w:r>
        <w:rPr/>
        <w:t xml:space="preserve">proteins (Fig. 1C), the majority being phosphoserines (Fig. 1D). Motif analysis showed that around 51% of the detected phosphosites </w:t>
      </w:r>
      <w:ins w:id="25" w:author="Utilisateur Microsoft Office" w:date="2020-12-01T15:05:00Z">
        <w:r>
          <w:rPr/>
          <w:t>we</w:t>
        </w:r>
      </w:ins>
      <w:del w:id="26" w:author="Utilisateur Microsoft Office" w:date="2020-12-01T15:05:00Z">
        <w:r>
          <w:rPr/>
          <w:delText>a</w:delText>
        </w:r>
      </w:del>
      <w:r>
        <w:rPr/>
        <w:t xml:space="preserve">re proline-directed (S/T-P), thus, potential CDK sites. Moreover, around 10% of all phosphosites matched the canonical CDK1-family motif S/TPxK/R (fig. S2A). </w:t>
      </w:r>
    </w:p>
    <w:p>
      <w:pPr>
        <w:pStyle w:val="Normal"/>
        <w:spacing w:lineRule="auto" w:line="360"/>
        <w:ind w:firstLine="720"/>
        <w:jc w:val="both"/>
        <w:rPr/>
      </w:pPr>
      <w:r>
        <w:rPr/>
        <w:t xml:space="preserve">Next, we focused on 1,032 phosphosites whose abundance was dynamic during the time-course. Hierarchical clustering revealed distinct groups (Fig. 1E) which were all enriched in proline-directed phosphosites (fig. S2B, C). Gene ontology (GO) analysis of all dynamic sites, coupled with network analysis, revealed high functional association and interconnectivity between groups of proteins related to RNA binding and the nuclear pore complex (NPC), DNA replication and chromatin remodeling, and microtubule regulation (Fig. 1F). Cluster A contained phosphosites with initial high intensity that dropped at 30 minutes, correlating with the degradation of cyclin B around 15 minutes after fertilisation and exit from meiotic metaphase II. </w:t>
      </w:r>
      <w:r>
        <w:rPr>
          <w:lang w:val="en-GB"/>
        </w:rPr>
        <w:t xml:space="preserve">GO analysis for group A highlighted proteins related to nuclear </w:t>
      </w:r>
      <w:r>
        <w:rPr>
          <w:color w:val="000000" w:themeColor="text1"/>
          <w:lang w:val="en-GB"/>
        </w:rPr>
        <w:t xml:space="preserve">organisation, </w:t>
      </w:r>
      <w:r>
        <w:rPr>
          <w:lang w:val="en-GB"/>
        </w:rPr>
        <w:t>including NPC complex and nuclear transport, DNA replication, chromosomal structure and segregation (fig. S3), a</w:t>
      </w:r>
      <w:r>
        <w:rPr/>
        <w:t xml:space="preserve">s also observed in a recent study </w:t>
      </w:r>
      <w:r>
        <w:fldChar w:fldCharType="begin"/>
      </w:r>
      <w:r>
        <w:rPr/>
        <w:instrText>ADDIN ZOTERO_ITEM CSL_CITATION {"citationID":"HtZtTIhV","properties":{"formattedCitation":"({\\i{}18})","plainCitation":"(18)","noteIndex":0},"citationItems":[{"id":24992,"uris":["http://zotero.org/users/2234377/items/H56HFZWT"],"uri":["http://zotero.org/users/2234377/items/H56HFZWT"],"itemData":{"id":24992,"type":"article-journal","abstract":"Fertilization releases the meiotic arrest and initiates the events that prepare the egg for the ensuing developmental program. Protein degradation and phosphorylation are known to regulate protein activity during this process. However, the full extent of protein loss and phosphoregulation is still unknown. We examined absolute protein and phosphosite dynamics of the fertilization response by mass spectrometry-based proteomics in electroactivated eggs. To do this, we developed an approach for calculating the stoichiometry of phosphosites from multiplexed proteomics that is compatible with dynamic, stable, and multisite phosphorylation. Overall, the data suggest that degradation is limited to a few low-abundance proteins. However, this degradation promotes extensive dephosphorylation that occurs over a wide range of abundances during meiotic exit. We also show that eggs release a large amount of protein into the medium just after fertilization, most likely related to the blocks to polyspermy. Concomitantly, there is a substantial increase in phosphorylation likely tied to calcium-activated kinases. We identify putative degradation targets and components of the slow block to polyspermy. The analytical approaches demonstrated here are broadly applicable to studies of dynamic biological systems.","container-title":"Proceedings of the National Academy of Sciences of the United States of America","DOI":"10.1073/pnas.1709207114","ISSN":"1091-6490","issue":"50","journalAbbreviation":"Proc. Natl. Acad. Sci. U.S.A.","language":"eng","note":"PMID: 29183978\nPMCID: PMC5740657","page":"E10838-E10847","source":"PubMed","title":"Proteomics of phosphorylation and protein dynamics during fertilization and meiotic exit in the Xenopus egg","volume":"114","author":[{"family":"Presler","given":"Marc"},{"family":"Van Itallie","given":"Elizabeth"},{"family":"Klein","given":"Allon M."},{"family":"Kunz","given":"Ryan"},{"family":"Coughlin","given":"Margaret L."},{"family":"Peshkin","given":"Leonid"},{"family":"Gygi","given":"Steven P."},{"family":"Wühr","given":"Martin"},{"family":"Kirschner","given":"Marc W."}],"issued":{"date-parts":[["2017"]],"season":"12"}}}],"schema":"https://github.com/citation-style-language/schema/raw/master/csl-citation.json"}</w:instrText>
      </w:r>
      <w:r>
        <w:rPr/>
      </w:r>
      <w:r>
        <w:rPr/>
        <w:fldChar w:fldCharType="separate"/>
      </w:r>
      <w:r>
        <w:rPr/>
      </w:r>
      <w:r>
        <w:rPr>
          <w:lang w:val="en-GB"/>
        </w:rPr>
        <w:t>(</w:t>
      </w:r>
      <w:r>
        <w:rPr>
          <w:i/>
          <w:iCs/>
          <w:lang w:val="en-GB"/>
        </w:rPr>
        <w:t>18</w:t>
      </w:r>
      <w:r>
        <w:rPr>
          <w:lang w:val="en-GB"/>
        </w:rPr>
        <w:t>)</w:t>
      </w:r>
      <w:r>
        <w:rPr/>
      </w:r>
      <w:r>
        <w:rPr/>
        <w:fldChar w:fldCharType="end"/>
      </w:r>
      <w:r>
        <w:rPr/>
        <w:t xml:space="preserve">. Cluster B phosphosites were of lower intensity and dephosphorylation rate, </w:t>
      </w:r>
      <w:del w:id="27" w:author="Utilisateur Microsoft Office" w:date="2020-12-01T15:08:00Z">
        <w:r>
          <w:rPr/>
          <w:delText xml:space="preserve">and were enriched in </w:delText>
        </w:r>
      </w:del>
      <w:del w:id="28" w:author="Utilisateur Microsoft Office" w:date="2020-12-01T15:08:00Z">
        <w:r>
          <w:rPr>
            <w:lang w:val="en-GB"/>
          </w:rPr>
          <w:delText xml:space="preserve">Cluster B phosphosites were of lower intensity and dephosphorylation rate, </w:delText>
        </w:r>
      </w:del>
      <w:r>
        <w:rPr>
          <w:lang w:val="en-GB"/>
        </w:rPr>
        <w:t xml:space="preserve">and were enriched in mRNA-binding proteins, regulators of translation and mRNA processing, as well as DNA repair factors </w:t>
      </w:r>
      <w:r>
        <w:rPr/>
        <w:t xml:space="preserve">(fig. S2). These phosphosites were upregulated before the first cell division, during the cortical rotation and transport of maternal mRNA responsible for axis specification in the embryo, suggesting that phosphosites in clusters A and B conclude the transition from meiosis to mitosis and prepare the one-cell embryo for upcoming cell divisions </w:t>
      </w:r>
      <w:r>
        <w:fldChar w:fldCharType="begin"/>
      </w:r>
      <w:r>
        <w:rPr/>
        <w:instrText>ADDIN ZOTERO_ITEM CSL_CITATION {"citationID":"ChgKTqvF","properties":{"formattedCitation":"({\\i{}19})","plainCitation":"(19)","noteIndex":0},"citationItems":[{"id":25148,"uris":["http://zotero.org/users/2234377/items/A45RFFU5"],"uri":["http://zotero.org/users/2234377/items/A45RFFU5"],"itemData":{"id":25148,"type":"article-journal","abstract":"Fertilization triggers a complex cellular programme that transforms two highly specialized meiotic germ cells, the oocyte and the sperm, into a totipotent mitotic embryo. Linkages between sister chromatids are remodelled to support the switch from reductional meiotic to equational mitotic divisions; the centrosome, which is absent from the egg, is reintroduced; cell division shifts from being extremely asymmetric to symmetric; genomic imprinting is selectively erased and re-established; and protein expression shifts from translational control to transcriptional control. Recent work has started to reveal how this remarkable transition from meiosis to mitosis is achieved.","container-title":"Nature Reviews. Molecular Cell Biology","DOI":"10.1038/nrm3643","ISSN":"1471-0080","issue":"9","journalAbbreviation":"Nat Rev Mol Cell Biol","language":"eng","note":"PMID: 23942453\nPMCID: PMC4021448","page":"549-562","source":"PubMed","title":"Restarting life: fertilization and the transition from meiosis to mitosis","title-short":"Restarting life","volume":"14","author":[{"family":"Clift","given":"Dean"},{"family":"Schuh","given":"Melina"}],"issued":{"date-parts":[["2013",9]]}}}],"schema":"https://github.com/citation-style-language/schema/raw/master/csl-citation.json"}</w:instrText>
      </w:r>
      <w:r>
        <w:rPr/>
      </w:r>
      <w:r>
        <w:rPr/>
        <w:fldChar w:fldCharType="separate"/>
      </w:r>
      <w:r>
        <w:rPr/>
      </w:r>
      <w:r>
        <w:rPr>
          <w:lang w:val="en-GB"/>
        </w:rPr>
        <w:t>(</w:t>
      </w:r>
      <w:r>
        <w:rPr>
          <w:i/>
          <w:iCs/>
          <w:lang w:val="en-GB"/>
        </w:rPr>
        <w:t>19</w:t>
      </w:r>
      <w:r>
        <w:rPr>
          <w:lang w:val="en-GB"/>
        </w:rPr>
        <w:t>)</w:t>
      </w:r>
      <w:r>
        <w:rPr/>
      </w:r>
      <w:r>
        <w:rPr/>
        <w:fldChar w:fldCharType="end"/>
      </w:r>
      <w:r>
        <w:rPr/>
        <w:t xml:space="preserve">. Motif analysis revealed a predominance of CDK consensus sites, while potential target sites of other kinases such as Aurora, PLK, PKA, Dbf4-dependent kinases (DDK) and Casein kinase I and II were present to a lesser extent (Fig. 1G). </w:t>
      </w:r>
    </w:p>
    <w:p>
      <w:pPr>
        <w:pStyle w:val="Normal"/>
        <w:spacing w:lineRule="auto" w:line="360"/>
        <w:ind w:firstLine="720"/>
        <w:jc w:val="both"/>
        <w:rPr>
          <w:lang w:val="en-GB"/>
        </w:rPr>
      </w:pPr>
      <w:r>
        <w:rPr>
          <w:lang w:val="en-GB"/>
        </w:rPr>
        <w:t xml:space="preserve">Cluster C phosphosites, of which around 52% were proline-directed, generally increased over the time course, while </w:t>
      </w:r>
      <w:del w:id="29" w:author="Utilisateur Microsoft Office" w:date="2020-12-01T15:10:00Z">
        <w:r>
          <w:rPr>
            <w:lang w:val="en-GB"/>
          </w:rPr>
          <w:delText xml:space="preserve">Cluster </w:delText>
        </w:r>
      </w:del>
      <w:ins w:id="30" w:author="Utilisateur Microsoft Office" w:date="2020-12-01T15:10:00Z">
        <w:r>
          <w:rPr>
            <w:lang w:val="en-GB"/>
          </w:rPr>
          <w:t xml:space="preserve">cluster </w:t>
        </w:r>
      </w:ins>
      <w:r>
        <w:rPr>
          <w:lang w:val="en-GB"/>
        </w:rPr>
        <w:t>D phosphosites, the vast majority (84%) of which were proline–directed, had an oscillating signature with a clear upregulation preceding each cell division</w:t>
      </w:r>
      <w:r>
        <w:rPr/>
        <w:t xml:space="preserve">. </w:t>
      </w:r>
      <w:r>
        <w:rPr>
          <w:lang w:val="en-GB"/>
        </w:rPr>
        <w:t>Cluster C included phosphosites displaying a reciprocal oscillating trend and a lower amplitude compared to cluster D sites, indicating that they are phosphorylated from S-phase onwards. Several sites with this trend, for example MCM4 S31ph, were from monophosphorylated peptides, while the multiphosphorylated form was found in cluster D (fig. S</w:t>
      </w:r>
      <w:r>
        <w:rPr/>
        <w:t xml:space="preserve">4). This identifies cluster C as containing the earliest phosphorylations of proteins that are highly phosphorylated towards mitosis. </w:t>
      </w:r>
      <w:r>
        <w:rPr>
          <w:lang w:val="en-GB"/>
        </w:rPr>
        <w:t xml:space="preserve">Both clusters contained a </w:t>
      </w:r>
      <w:commentRangeStart w:id="0"/>
      <w:r>
        <w:rPr>
          <w:lang w:val="en-GB"/>
        </w:rPr>
        <w:t>similar number of potential CDK targets</w:t>
      </w:r>
      <w:r>
        <w:rPr>
          <w:lang w:val="en-GB"/>
        </w:rPr>
      </w:r>
      <w:commentRangeEnd w:id="0"/>
      <w:r>
        <w:commentReference w:id="0"/>
      </w:r>
      <w:r>
        <w:rPr>
          <w:lang w:val="en-GB"/>
        </w:rPr>
        <w:t xml:space="preserve">, while cluster C was also enriched in consensus sites for DDK (12%) and Aurora kinases (10%), indicating that the latter kinases are active well before mitosis (Fig. </w:t>
      </w:r>
      <w:del w:id="31" w:author="Microsoft Office User" w:date="2020-12-01T21:35:00Z">
        <w:r>
          <w:rPr>
            <w:lang w:val="en-GB"/>
          </w:rPr>
          <w:delText>1H</w:delText>
        </w:r>
      </w:del>
      <w:ins w:id="32" w:author="Microsoft Office User" w:date="2020-12-01T21:35:00Z">
        <w:r>
          <w:rPr>
            <w:lang w:val="en-GB"/>
          </w:rPr>
          <w:t>1G</w:t>
        </w:r>
      </w:ins>
      <w:r>
        <w:rPr>
          <w:lang w:val="en-GB"/>
        </w:rPr>
        <w:t>). GO analysis of clusters C and D nevertheless revealed enrichment in ribonucleoproteins and RNA binding, nucleocytoplasmic transport, chromatin organisation and DNA replication (fig. S3), implying progressive control of these biological mechanisms by phosphorylation throughout the cell cycle. In cluster D, which peak around mitosis, coordinated phosphorylation of multiple members of the same protein complexes commonly occurs (</w:t>
      </w:r>
      <w:commentRangeStart w:id="1"/>
      <w:r>
        <w:rPr>
          <w:lang w:val="en-GB"/>
        </w:rPr>
        <w:t>Fig. 1H</w:t>
      </w:r>
      <w:r>
        <w:rPr>
          <w:lang w:val="en-GB"/>
        </w:rPr>
      </w:r>
      <w:commentRangeEnd w:id="1"/>
      <w:r>
        <w:commentReference w:id="1"/>
      </w:r>
      <w:r>
        <w:rPr>
          <w:lang w:val="en-GB"/>
        </w:rPr>
        <w:t>).</w:t>
      </w:r>
    </w:p>
    <w:p>
      <w:pPr>
        <w:pStyle w:val="Normal"/>
        <w:spacing w:lineRule="auto" w:line="360"/>
        <w:ind w:firstLine="720"/>
        <w:jc w:val="both"/>
        <w:rPr/>
      </w:pPr>
      <w:r>
        <w:rPr/>
        <w:t xml:space="preserve">The dynamics of mitotic phosphorylation is not well understood, and may occur either in a switch-like manner due to the bistable mitotic control network </w:t>
      </w:r>
      <w:r>
        <w:fldChar w:fldCharType="begin"/>
      </w:r>
      <w:r>
        <w:rPr/>
        <w:instrText>ADDIN ZOTERO_ITEM CSL_CITATION {"citationID":"KtXpDhif","properties":{"formattedCitation":"({\\i{}20})","plainCitation":"(20)","noteIndex":0},"citationItems":[{"id":20370,"uris":["http://zotero.org/groups/2484420/items/FZQEN9R6"],"uri":["http://zotero.org/groups/2484420/items/FZQEN9R6"],"itemData":{"id":20370,"type":"article-journal","abstract":"Bistability of the Cdk1-Wee1-Cdc25 mitotic control network underlies the switch-like transitions between interphase and mitosis. Here, we show by mathematical modeling and experiments in Xenopus egg extracts that protein phosphatase 2A (PP2A), which can dephosphorylate Cdk1 substrates, is essential for this bistability. PP2A inhibition in early interphase abolishes the switch-like response of the system to Cdk1 activity, promoting mitotic onset even with very low levels of Cyclin, Cdk1, and Cdc25, while simultaneously inhibiting DNA replication. Furthermore, even if replication has already initiated, it cannot continue in mitosis. Exclusivity of S and M phases does not depend on bistability only, since partial PP2A inhibition prevents replication without inducing mitotic onset. In these conditions, interphase-level mitotic kinases inhibit Cyclin E-Cdk2 chromatin loading, blocking initiation complex formation. Therefore, by counteracting both Cdk1 activation and activity of mitotic kinases, PP2A ensures robust separation of S phase and mitosis and dynamic transitions between the two states.","archive_location":"22055189","container-title":"Mol Cell","DOI":"10.1016/j.molcel.2011.10.007","ISSN":"1097-4164 (ELECTRONIC) 1097-2765 (LINKING)","issue":"3","language":"eng","note":"number: 3","page":"437-50","title":"Protein Phosphatase 2A Controls the Order and Dynamics of Cell-Cycle Transitions","volume":"44","author":[{"family":"Krasinska","given":"L."},{"family":"Domingo-Sananes","given":"M. R."},{"family":"Kapuy","given":"O."},{"family":"Parisis","given":"N."},{"family":"Harker","given":"B."},{"family":"Moorhead","given":"G."},{"family":"Rossignol","given":"M."},{"family":"Novak","given":"B."},{"family":"Fisher","given":"D."}],"issued":{"date-parts":[["2011",11,4]]}}}],"schema":"https://github.com/citation-style-language/schema/raw/master/csl-citation.json"}</w:instrText>
      </w:r>
      <w:r>
        <w:rPr/>
      </w:r>
      <w:r>
        <w:rPr/>
        <w:fldChar w:fldCharType="separate"/>
      </w:r>
      <w:r>
        <w:rPr/>
      </w:r>
      <w:r>
        <w:rPr>
          <w:lang w:val="en-GB"/>
        </w:rPr>
        <w:t>(</w:t>
      </w:r>
      <w:r>
        <w:rPr>
          <w:i/>
          <w:iCs/>
          <w:lang w:val="en-GB"/>
        </w:rPr>
        <w:t>20</w:t>
      </w:r>
      <w:r>
        <w:rPr>
          <w:lang w:val="en-GB"/>
        </w:rPr>
        <w:t>)</w:t>
      </w:r>
      <w:r>
        <w:rPr/>
      </w:r>
      <w:r>
        <w:rPr/>
        <w:fldChar w:fldCharType="end"/>
      </w:r>
      <w:r>
        <w:rPr/>
        <w:t xml:space="preserve">, or progressively throughout S-phase and G2 </w:t>
      </w:r>
      <w:r>
        <w:fldChar w:fldCharType="begin"/>
      </w:r>
      <w:r>
        <w:rPr/>
        <w:instrText>ADDIN ZOTERO_ITEM CSL_CITATION {"citationID":"tpnaA6cG","properties":{"formattedCitation":"({\\i{}21})","plainCitation":"(21)","noteIndex":0},"citationItems":[{"id":11169,"uris":["http://zotero.org/users/2234377/items/V37ZWFE6"],"uri":["http://zotero.org/users/2234377/items/V37ZWFE6"],"itemData":{"id":11169,"type":"article-journal","abstract":"Summary\nS phase and mitotic onset are brought about by the action of multiple different cyclin-CDK complexes. However, it has been suggested that changes in the total level of CDK kinase activity, rather than substrate specificity, drive the temporal ordering of S phase and mitosis. Here, we present a phosphoproteomics-based systems analysis of CDK substrates in fission yeast and demonstrate that the phosphorylation of different CDK substrates can be temporally ordered during the cell cycle by a single cyclin-CDK. This is achieved by rising CDK activity and the differential sensitivity of substrates to CDK activity over a wide dynamic range. This is combined with rapid phosphorylation turnover to generate clearly resolved substrate-specific activity thresholds, which in turn ensures the appropriate ordering of downstream cell-cycle events. Comparative analysis with wild-type cells expressing multiple cyclin-CDK complexes reveals how cyclin-substrate specificity works alongside activity thresholds to fine-tune the patterns of substrate phosphorylation.","container-title":"Cell","DOI":"10.1016/j.cell.2016.11.034","ISSN":"0092-8674","issue":"7","journalAbbreviation":"Cell","note":"number: 7","page":"1750-1761.e16","source":"ScienceDirect","title":"CDK Substrate Phosphorylation and Ordering the Cell Cycle","volume":"167","author":[{"family":"Swaffer","given":"Matthew P."},{"family":"Jones","given":"Andrew W."},{"family":"Flynn","given":"Helen R."},{"family":"Snijders","given":"Ambrosius P."},{"family":"Nurse","given":"Paul"}],"issued":{"date-parts":[["2016",12,15]]}}}],"schema":"https://github.com/citation-style-language/schema/raw/master/csl-citation.json"}</w:instrText>
      </w:r>
      <w:r>
        <w:rPr/>
      </w:r>
      <w:r>
        <w:rPr/>
        <w:fldChar w:fldCharType="separate"/>
      </w:r>
      <w:r>
        <w:rPr/>
      </w:r>
      <w:r>
        <w:rPr>
          <w:lang w:val="en-GB"/>
        </w:rPr>
        <w:t>(</w:t>
      </w:r>
      <w:r>
        <w:rPr>
          <w:i/>
          <w:iCs/>
          <w:lang w:val="en-GB"/>
        </w:rPr>
        <w:t>21</w:t>
      </w:r>
      <w:r>
        <w:rPr>
          <w:lang w:val="en-GB"/>
        </w:rPr>
        <w:t>)</w:t>
      </w:r>
      <w:r>
        <w:rPr/>
      </w:r>
      <w:r>
        <w:rPr/>
        <w:fldChar w:fldCharType="end"/>
      </w:r>
      <w:r>
        <w:rPr/>
        <w:t>. We suspected that evidence for progressive phosphorylation may be due to incomplete cell synchroni</w:t>
      </w:r>
      <w:ins w:id="33" w:author="Utilisateur Microsoft Office" w:date="2020-12-01T15:13:00Z">
        <w:r>
          <w:rPr/>
          <w:t>s</w:t>
        </w:r>
      </w:ins>
      <w:del w:id="34" w:author="Utilisateur Microsoft Office" w:date="2020-12-01T15:13:00Z">
        <w:r>
          <w:rPr/>
          <w:delText>z</w:delText>
        </w:r>
      </w:del>
      <w:r>
        <w:rPr/>
        <w:t xml:space="preserve">ation </w:t>
      </w:r>
      <w:r>
        <w:fldChar w:fldCharType="begin"/>
      </w:r>
      <w:r>
        <w:rPr/>
        <w:instrText>ADDIN ZOTERO_ITEM CSL_CITATION {"citationID":"ivbg7xkh","properties":{"formattedCitation":"({\\i{}11})","plainCitation":"(11)","noteIndex":0},"citationItems":[{"id":25006,"uris":["http://zotero.org/users/2234377/items/W6YNADEV"],"uri":["http://zotero.org/users/2234377/items/W6YNADEV"],"itemData":{"id":25006,"type":"article-journal","abstract":"The temporal regulation of protein abundance and post-translational modifications is a key feature of cell division. Recently, we analysed gene expression and protein abundance changes during interphase under minimally perturbed conditions (Ly et al., 2014, 2015). Here, we show that by using specific intracellular immunolabelling protocols, FACS separation of interphase and mitotic cells, including mitotic subphases, can be combined with proteomic analysis by mass spectrometry. Using this PRIMMUS (PRoteomic analysis of Intracellular iMMUnolabelled cell Subsets) approach, we now compare protein abundance and phosphorylation changes in interphase and mitotic fractions from asynchronously growing human cells. We identify a set of 115 phosphorylation sites increased during G2, termed ‘early risers’. This set includes phosphorylation of S738 on TPX2, which we show is important for TPX2 function and mitotic progression. Further, we use PRIMMUS to provide the first a proteome-wide analysis of protein abundance remodeling between prophase, prometaphase and anaphase.","container-title":"eLife","DOI":"10.7554/eLife.27574","ISSN":"2050-084X","note":"publisher: eLife Sciences Publications, Ltd","page":"e27574","source":"eLife","title":"Proteomic analysis of cell cycle progression in asynchronous cultures, including mitotic subphases, using PRIMMUS","volume":"6","author":[{"family":"Ly","given":"Tony"},{"family":"Whigham","given":"Arlene"},{"family":"Clarke","given":"Rosemary"},{"family":"Brenes-Murillo","given":"Alejandro J"},{"family":"Estes","given":"Brett"},{"family":"Madhessian","given":"Diana"},{"family":"Lundberg","given":"Emma"},{"family":"Wadsworth","given":"Patricia"},{"family":"Lamond","given":"Angus I"}],"editor":[{"family":"Pines","given":"Jon"}],"issued":{"date-parts":[["2017",10,20]]}}}],"schema":"https://github.com/citation-style-language/schema/raw/master/csl-citation.json"}</w:instrText>
      </w:r>
      <w:r>
        <w:rPr/>
      </w:r>
      <w:r>
        <w:rPr/>
        <w:fldChar w:fldCharType="separate"/>
      </w:r>
      <w:r>
        <w:rPr/>
      </w:r>
      <w:r>
        <w:rPr>
          <w:lang w:val="en-GB"/>
        </w:rPr>
        <w:t>(</w:t>
      </w:r>
      <w:r>
        <w:rPr>
          <w:i/>
          <w:iCs/>
          <w:lang w:val="en-GB"/>
        </w:rPr>
        <w:t>11</w:t>
      </w:r>
      <w:r>
        <w:rPr>
          <w:lang w:val="en-GB"/>
        </w:rPr>
        <w:t>)</w:t>
      </w:r>
      <w:r>
        <w:rPr/>
      </w:r>
      <w:r>
        <w:rPr/>
        <w:fldChar w:fldCharType="end"/>
      </w:r>
      <w:r>
        <w:rPr/>
        <w:t xml:space="preserve">. To see whether mitotic phosphorylation of individual phosphosites is progressive or switch-like in unsynchronised cell cycles </w:t>
      </w:r>
      <w:r>
        <w:rPr>
          <w:i/>
          <w:iCs/>
        </w:rPr>
        <w:t>in vivo</w:t>
      </w:r>
      <w:r>
        <w:rPr/>
        <w:t xml:space="preserve">, we analysed dynamics of cluster D sites at high time-resolution using quantitative parallel reaction monitoring (PRM). We chose 64 phosphosites on proteins of RNP granules, the replisome, chromatin remodelers, and NPCs. For each, we used heavy isotope-labeled phosphopeptides as internal standards. We sampled single embryos every 180-seconds to obtain a high time-resolution quantitative description of cell cycle-related phosphorylation </w:t>
      </w:r>
      <w:r>
        <w:rPr>
          <w:i/>
        </w:rPr>
        <w:t>in vivo</w:t>
      </w:r>
      <w:r>
        <w:rPr/>
        <w:t xml:space="preserve"> (Fig. 2A). This revealed parallel and abrupt upregulation of all phosphosites preceding each cell division (Fig. 2B, C) and coinciding with CDK1 activation (Fig. 2D), indicating switch-like phosphorylation of diverse proteins at mitotic onset. </w:t>
      </w:r>
    </w:p>
    <w:p>
      <w:pPr>
        <w:pStyle w:val="Normal"/>
        <w:spacing w:lineRule="auto" w:line="360"/>
        <w:ind w:firstLine="720"/>
        <w:jc w:val="both"/>
        <w:rPr/>
      </w:pPr>
      <w:r>
        <w:rPr/>
        <w:t xml:space="preserve">To confirm and extend the attribution of phosphosites to different cell cycle stages, we compared these </w:t>
      </w:r>
      <w:r>
        <w:rPr>
          <w:i/>
          <w:iCs/>
        </w:rPr>
        <w:t>in vivo</w:t>
      </w:r>
      <w:r>
        <w:rPr/>
        <w:t xml:space="preserve"> phosphorylation patterns</w:t>
      </w:r>
      <w:r>
        <w:rPr>
          <w:i/>
          <w:iCs/>
        </w:rPr>
        <w:t xml:space="preserve"> </w:t>
      </w:r>
      <w:r>
        <w:rPr/>
        <w:t xml:space="preserve">with dynamics of protein phosphorylation in egg extracts, during a time course of DNA replication or in mitosis (Fig. 3A, B). Replication was initiated by adding purified sperm chromatin to interphase egg extracts, while mitosis was triggered by adding recombinant cyclin B. We also used egg extracts arrested at meiotic metaphase II. Overall, we identified 6937 phosphosites, which included 71% of the sites identified </w:t>
      </w:r>
      <w:r>
        <w:rPr>
          <w:i/>
          <w:iCs/>
        </w:rPr>
        <w:t>in vivo</w:t>
      </w:r>
      <w:r>
        <w:rPr/>
        <w:t xml:space="preserve"> (Fig. 3C). Of these, 1728 varied between replication and M-phase, including 693 sites (43% proline-directed) upregulated in S-phase and 1035 (75% proline-directed) M-phase sites (Fig. 3D, Table SX). S-phase sites were also enriched in consensus motifs for DDK and Aurora kinases (Fig. 3E, F; fig. S5). Using these datasets, we analysed the cell cycle behaviour of sites</w:t>
      </w:r>
      <w:r>
        <w:rPr>
          <w:i/>
          <w:iCs/>
        </w:rPr>
        <w:t xml:space="preserve"> </w:t>
      </w:r>
      <w:r>
        <w:rPr/>
        <w:t xml:space="preserve">that were also dynamic </w:t>
      </w:r>
      <w:r>
        <w:rPr>
          <w:i/>
          <w:iCs/>
        </w:rPr>
        <w:t>in vivo</w:t>
      </w:r>
      <w:r>
        <w:rPr/>
        <w:t xml:space="preserve"> (Fig. 3G). Embryo cluster A sites were upregulated in both meiotic and mitotic extracts </w:t>
      </w:r>
      <w:r>
        <w:rPr>
          <w:i/>
        </w:rPr>
        <w:t xml:space="preserve">in vitro, </w:t>
      </w:r>
      <w:r>
        <w:rPr>
          <w:iCs/>
        </w:rPr>
        <w:t>highlighting the functional similarities between meiotic and mitotic M-phase</w:t>
      </w:r>
      <w:r>
        <w:rPr/>
        <w:t xml:space="preserve">. </w:t>
      </w:r>
      <w:commentRangeStart w:id="2"/>
      <w:r>
        <w:rPr>
          <w:highlight w:val="green"/>
          <w:lang w:val="en-GB"/>
        </w:rPr>
        <w:t>Embryo cluster B sites were either present throughout S-phase, or progressively downregulated during S-phase, with a subset increasing at mitosis</w:t>
      </w:r>
      <w:r>
        <w:rPr>
          <w:lang w:val="en-GB"/>
        </w:rPr>
        <w:t xml:space="preserve">. </w:t>
      </w:r>
      <w:r>
        <w:rPr>
          <w:lang w:val="en-GB"/>
        </w:rPr>
      </w:r>
      <w:commentRangeEnd w:id="2"/>
      <w:r>
        <w:commentReference w:id="2"/>
      </w:r>
      <w:r>
        <w:rPr/>
        <w:t xml:space="preserve"> As expected, most sites from embryo clusters C and D were part of the </w:t>
      </w:r>
      <w:r>
        <w:rPr>
          <w:i/>
          <w:iCs/>
        </w:rPr>
        <w:t>in vitro</w:t>
      </w:r>
      <w:r>
        <w:rPr/>
        <w:t xml:space="preserve"> replicating S-phase and mitotic groups, respectively. These results substantially increase our knowledge of vertebrate cell cycle-regulated phosphorylations, and show that, irrespective of the cell cycle phase, the most abundant phosphosites that change during the cell cycle are proline-directed sites.</w:t>
      </w:r>
    </w:p>
    <w:p>
      <w:pPr>
        <w:pStyle w:val="Normal"/>
        <w:spacing w:lineRule="auto" w:line="360"/>
        <w:ind w:firstLine="720"/>
        <w:jc w:val="both"/>
        <w:rPr/>
      </w:pPr>
      <w:r>
        <w:rPr/>
        <w:t xml:space="preserve">Our data suggest that dynamic phosphosites are enriched in CDK targets. Few direct CDK substrates have been characterised in </w:t>
      </w:r>
      <w:r>
        <w:rPr>
          <w:i/>
          <w:iCs/>
        </w:rPr>
        <w:t>Xenopus</w:t>
      </w:r>
      <w:r>
        <w:rPr/>
        <w:t xml:space="preserve">, but are likely conserved with other vertebrates. We therefore compiled a set of 659 human CDK1-subfamily substrates (Table SX), combining data from PhosphoSite Plus </w:t>
      </w:r>
      <w:r>
        <w:fldChar w:fldCharType="begin"/>
      </w:r>
      <w:r>
        <w:rPr/>
        <w:instrText>ADDIN ZOTERO_ITEM CSL_CITATION {"citationID":"8dwf76DV","properties":{"formattedCitation":"({\\i{}22})","plainCitation":"(22)","noteIndex":0},"citationItems":[{"id":25131,"uris":["http://zotero.org/users/2234377/items/LSEIH4IE"],"uri":["http://zotero.org/users/2234377/items/LSEIH4IE"],"itemData":{"id":25131,"type":"article-journal","abstract":"Abstract.  PhosphoSitePlus® (PSP, http://www.phosphosite.org/), a knowledgebase dedicated to mammalian post-translational modifications (PTMs), contains over 33","container-title":"Nucleic Acids Research","DOI":"10.1093/nar/gku1267","ISSN":"0305-1048","issue":"D1","journalAbbreviation":"Nucleic Acids Res","language":"en","note":"publisher: Oxford Academic","page":"D512-D520","source":"academic.oup.com","title":"PhosphoSitePlus, 2014: mutations, PTMs and recalibrations","title-short":"PhosphoSitePlus, 2014","volume":"43","author":[{"family":"Hornbeck","given":"Peter V."},{"family":"Zhang","given":"Bin"},{"family":"Murray","given":"Beth"},{"family":"Kornhauser","given":"Jon M."},{"family":"Latham","given":"Vaughan"},{"family":"Skrzypek","given":"Elzbieta"}],"issued":{"date-parts":[["2015",1,28]]}}}],"schema":"https://github.com/citation-style-language/schema/raw/master/csl-citation.json"}</w:instrText>
      </w:r>
      <w:r>
        <w:rPr/>
      </w:r>
      <w:r>
        <w:rPr/>
        <w:fldChar w:fldCharType="separate"/>
      </w:r>
      <w:r>
        <w:rPr/>
      </w:r>
      <w:r>
        <w:rPr>
          <w:lang w:val="en-GB"/>
        </w:rPr>
        <w:t>(</w:t>
      </w:r>
      <w:r>
        <w:rPr>
          <w:i/>
          <w:iCs/>
          <w:lang w:val="en-GB"/>
        </w:rPr>
        <w:t>22</w:t>
      </w:r>
      <w:r>
        <w:rPr>
          <w:lang w:val="en-GB"/>
        </w:rPr>
        <w:t>)</w:t>
      </w:r>
      <w:r>
        <w:rPr/>
      </w:r>
      <w:r>
        <w:rPr/>
        <w:fldChar w:fldCharType="end"/>
      </w:r>
      <w:r>
        <w:rPr/>
        <w:t xml:space="preserve"> with manually curated information from several human CDK substrate screens (see Supplementary Methods for sources). 303 of these 659 CDK substrates have </w:t>
      </w:r>
      <w:r>
        <w:rPr>
          <w:i/>
          <w:iCs/>
        </w:rPr>
        <w:t>Xenopus</w:t>
      </w:r>
      <w:r>
        <w:rPr/>
        <w:t xml:space="preserve"> homologues among the 1843 phosphoproteins we detected</w:t>
      </w:r>
      <w:r>
        <w:rPr>
          <w:i/>
          <w:iCs/>
        </w:rPr>
        <w:t>,</w:t>
      </w:r>
      <w:r>
        <w:rPr/>
        <w:t xml:space="preserve"> 148 of which were present among the 646 proteins with dynamic phosphosites (Fig. 4A). Next, we wondered whether these phosphoproteins share common structural features. Intrinsically disordered regions (IDRs) generally predict location of phosphosites </w:t>
      </w:r>
      <w:r>
        <w:fldChar w:fldCharType="begin"/>
      </w:r>
      <w:r>
        <w:rPr/>
        <w:instrText>ADDIN ZOTERO_ITEM CSL_CITATION {"citationID":"bYjyXbA8","properties":{"formattedCitation":"({\\i{}23})","plainCitation":"(23)","noteIndex":0},"citationItems":[{"id":25014,"uris":["http://zotero.org/users/2234377/items/8NDJK79B"],"uri":["http://zotero.org/users/2234377/items/8NDJK79B"],"itemData":{"id":25014,"type":"article-journal","abstract":"Reversible protein phosphorylation provides a major regulatory mechanism in eukaryotic cells. Due to the high variability of amino acid residues flanking a relatively limited number of experimentally identified phosphorylation sites, reliable prediction of such sites still remains an important issue. Here we report the development of a new web-based tool for the prediction of protein phosphorylation sites, DISPHOS (DISorder-enhanced PHOSphorylation predictor, http://www.ist.temple. edu/DISPHOS). We observed that amino acid compositions, sequence complexity, hydrophobicity, charge and other sequence attributes of regions adjacent to phosphorylation sites are very similar to those of intrinsically disordered protein regions. Thus, DISPHOS uses position-specific amino acid frequencies and disorder information to improve the discrimination between phosphorylation and non-phosphorylation sites. Based on the estimates of phosphorylation rates in various protein categories, the outputs of DISPHOS are adjusted in order to reduce the total number of misclassified residues. When tested on an equal number of phosphorylated and non-phosphorylated residues, the accuracy of DISPHOS reaches 76% for serine, 81% for threonine and 83% for tyrosine. The significant enrichment in disorder-promoting residues surrounding phosphorylation sites together with the results obtained by applying DISPHOS to various protein functional classes and proteomes, provide strong support for the hypothesis that protein phosphorylation predominantly occurs within intrinsically disordered protein regions.","container-title":"Nucleic Acids Research","DOI":"10.1093/nar/gkh253","ISSN":"1362-4962","issue":"3","journalAbbreviation":"Nucleic Acids Res.","language":"eng","note":"PMID: 14960716\nPMCID: PMC373391","page":"1037-1049","source":"PubMed","title":"The importance of intrinsic disorder for protein phosphorylation","volume":"32","author":[{"family":"Iakoucheva","given":"Lilia M."},{"family":"Radivojac","given":"Predrag"},{"family":"Brown","given":"Celeste J."},{"family":"O'Connor","given":"Timothy R."},{"family":"Sikes","given":"Jason G."},{"family":"Obradovic","given":"Zoran"},{"family":"Dunker","given":"A. Keith"}],"issued":{"date-parts":[["2004"]]}}}],"schema":"https://github.com/citation-style-language/schema/raw/master/csl-citation.json"}</w:instrText>
      </w:r>
      <w:r>
        <w:rPr/>
      </w:r>
      <w:r>
        <w:rPr/>
        <w:fldChar w:fldCharType="separate"/>
      </w:r>
      <w:r>
        <w:rPr/>
      </w:r>
      <w:r>
        <w:rPr>
          <w:lang w:val="en-GB"/>
        </w:rPr>
        <w:t>(</w:t>
      </w:r>
      <w:r>
        <w:rPr>
          <w:i/>
          <w:iCs/>
          <w:lang w:val="en-GB"/>
        </w:rPr>
        <w:t>23</w:t>
      </w:r>
      <w:r>
        <w:rPr>
          <w:lang w:val="en-GB"/>
        </w:rPr>
        <w:t>)</w:t>
      </w:r>
      <w:r>
        <w:rPr/>
      </w:r>
      <w:r>
        <w:rPr/>
        <w:fldChar w:fldCharType="end"/>
      </w:r>
      <w:r>
        <w:rPr/>
        <w:t xml:space="preserve">, so we first computationally analysed intrinsic disorder in our entire datasets using the energy estimation-based predictor IUPred </w:t>
      </w:r>
      <w:r>
        <w:fldChar w:fldCharType="begin"/>
      </w:r>
      <w:r>
        <w:rPr/>
        <w:instrText>ADDIN ZOTERO_ITEM CSL_CITATION {"citationID":"qhGCwUml","properties":{"formattedCitation":"({\\i{}24})","plainCitation":"(24)","noteIndex":0},"citationItems":[{"id":24999,"uris":["http://zotero.org/users/2234377/items/D4PP6MKQ"],"uri":["http://zotero.org/users/2234377/items/D4PP6MKQ"],"itemData":{"id":24999,"type":"article-journal","abstract":"Summary: Intrinsically unstructured/disordered proteins and domains (IUPs) lack a well-deﬁned three-dimensional structure under native conditions. The IUPred server presents a novel algorithm for predicting such regions from amino acid sequences by estimating their total pairwise interresidue interaction energy, based on the assumption that IUP sequences do not fold due to their inability to form sufﬁcient stabilizing interresidue interactions. Optional to the prediction are built-in parameter sets optimized for predicting short or long disordered regions and structured domains.","container-title":"Bioinformatics","DOI":"10.1093/bioinformatics/bti541","ISSN":"1367-4803, 1460-2059","issue":"16","journalAbbreviation":"Bioinformatics","language":"en","page":"3433-3434","source":"DOI.org (Crossref)","title":"IUPred: web server for the prediction of intrinsically unstructured regions of proteins based on estimated energy content","title-short":"IUPred","volume":"21","author":[{"family":"Dosztanyi","given":"Z."},{"family":"Csizmok","given":"V."},{"family":"Tompa","given":"P."},{"family":"Simon","given":"I."}],"issued":{"date-parts":[["2005",8,15]]}}}],"schema":"https://github.com/citation-style-language/schema/raw/master/csl-citation.json"}</w:instrText>
      </w:r>
      <w:r>
        <w:rPr/>
      </w:r>
      <w:r>
        <w:rPr/>
        <w:fldChar w:fldCharType="separate"/>
      </w:r>
      <w:r>
        <w:rPr/>
      </w:r>
      <w:r>
        <w:rPr>
          <w:lang w:val="en-GB"/>
        </w:rPr>
        <w:t>(</w:t>
      </w:r>
      <w:r>
        <w:rPr>
          <w:i/>
          <w:iCs/>
          <w:lang w:val="en-GB"/>
        </w:rPr>
        <w:t>24</w:t>
      </w:r>
      <w:r>
        <w:rPr>
          <w:lang w:val="en-GB"/>
        </w:rPr>
        <w:t>)</w:t>
      </w:r>
      <w:r>
        <w:rPr/>
      </w:r>
      <w:r>
        <w:rPr/>
        <w:fldChar w:fldCharType="end"/>
      </w:r>
      <w:r>
        <w:rPr/>
        <w:t xml:space="preserve">. We indeed found that dynamic phosphosites were often located in predicted IDR (examples in Fig. 4B). This is consistent with previous analyses of yeast </w:t>
      </w:r>
      <w:r>
        <w:rPr>
          <w:i/>
          <w:iCs/>
        </w:rPr>
        <w:t>in vitro</w:t>
      </w:r>
      <w:r>
        <w:rPr/>
        <w:t xml:space="preserve"> CDK1 substrates or </w:t>
      </w:r>
      <w:r>
        <w:rPr>
          <w:i/>
          <w:iCs/>
        </w:rPr>
        <w:t xml:space="preserve">in vivo </w:t>
      </w:r>
      <w:r>
        <w:rPr/>
        <w:t xml:space="preserve">CDK1-dependent phosphosites, which found preferential localisation in IDRs </w:t>
      </w:r>
      <w:r>
        <w:fldChar w:fldCharType="begin"/>
      </w:r>
      <w:r>
        <w:rPr/>
        <w:instrText>ADDIN ZOTERO_ITEM CSL_CITATION {"citationID":"3mDWpuM2","properties":{"formattedCitation":"({\\i{}25}, {\\i{}26})","plainCitation":"(25, 26)","noteIndex":0},"citationItems":[{"id":3806,"uris":["http://zotero.org/users/2234377/items/6UW7XJTB"],"uri":["http://zotero.org/users/2234377/items/6UW7XJTB"],"itemData":{"id":3806,"type":"article-journal","abstract":"To explore the mechanisms and evolution of cell-cycle control, we analyzed the position and conservation of large numbers of phosphorylation sites for the cyclin-dependent kinase Cdk1 in the budding yeast Saccharomyces cerevisiae. We combined specific chemical inhibition of Cdk1 with quantitative mass spectrometry to identify the positions of 547 phosphorylation sites on 308 Cdk1 substrates in vivo. Comparisons of these substrates with orthologs throughout the ascomycete lineage revealed that the position of most phosphorylation sites is not conserved in evolution; instead, clusters of sites shift position in rapidly evolving disordered regions. We propose that the regulation of protein function by phosphorylation often depends on simple nonspecific mechanisms that disrupt or enhance protein-protein interactions. The gain or loss of phosphorylation sites in rapidly evolving regions could facilitate the evolution of kinase-signaling circuits.","archive_location":"19779198","container-title":"Science","DOI":"10.1126/science.1172867","ISSN":"1095-9203 (ELECTRONIC) 0036-8075 (LINKING)","issue":"5948","language":"eng","note":"number: 5948","page":"1682-6","title":"Global analysis of Cdk1 substrate phosphorylation sites provides insights into evolution","volume":"325","author":[{"family":"Holt","given":"L. J."},{"family":"Tuch","given":"B. B."},{"family":"Villen","given":"J."},{"family":"Johnson","given":"A. D."},{"family":"Gygi","given":"S. P."},{"family":"Morgan","given":"D. O."}],"issued":{"date-parts":[["2009",9,25]]}}},{"id":11858,"uris":["http://zotero.org/users/2234377/items/Y3GW6HFG"],"uri":["http://zotero.org/users/2234377/items/Y3GW6HFG"],"itemData":{"id":11858,"type":"article-journal","abstract":"Protein kinases are critical to cellular signalling and post-translational gene regulation, but their biological substrates are difficult to identify. We show that cyclin-dependent kinase (CDK) consensus motifs are frequently clustered in CDK substrate proteins. Based on this, we introduce a new computational strategy to predict the targets of CDKs and use it to identify new biologically interesting candidates. Our data suggest that regulatory modules may exist in protein sequence as clusters of short sequence motifs.","container-title":"Genome Biology","DOI":"10.1186/gb-2007-8-2-r23","ISSN":"1474-760X","issue":"2","journalAbbreviation":"Genome Biol.","language":"eng","note":"number: 2\nPMID: 17316440\nPMCID: PMC1852407","page":"R23","source":"PubMed","title":"Clustering of phosphorylation site recognition motifs can be exploited to predict the targets of cyclin-dependent kinase","volume":"8","author":[{"family":"Moses","given":"Alan M."},{"family":"Hériché","given":"Jean-Karim"},{"family":"Durbin","given":"Richard"}],"issued":{"date-parts":[["2007"]]}}}],"schema":"https://github.com/citation-style-language/schema/raw/master/csl-citation.json"}</w:instrText>
      </w:r>
      <w:r>
        <w:rPr/>
      </w:r>
      <w:r>
        <w:rPr/>
        <w:fldChar w:fldCharType="separate"/>
      </w:r>
      <w:r>
        <w:rPr/>
      </w:r>
      <w:r>
        <w:rPr>
          <w:lang w:val="en-GB"/>
        </w:rPr>
        <w:t>(</w:t>
      </w:r>
      <w:r>
        <w:rPr>
          <w:i/>
          <w:iCs/>
          <w:lang w:val="en-GB"/>
        </w:rPr>
        <w:t>25</w:t>
      </w:r>
      <w:r>
        <w:rPr>
          <w:lang w:val="en-GB"/>
        </w:rPr>
        <w:t xml:space="preserve">, </w:t>
      </w:r>
      <w:r>
        <w:rPr>
          <w:i/>
          <w:iCs/>
          <w:lang w:val="en-GB"/>
        </w:rPr>
        <w:t>26</w:t>
      </w:r>
      <w:r>
        <w:rPr>
          <w:lang w:val="en-GB"/>
        </w:rPr>
        <w:t>)</w:t>
      </w:r>
      <w:r>
        <w:rPr/>
      </w:r>
      <w:r>
        <w:rPr/>
        <w:fldChar w:fldCharType="end"/>
      </w:r>
      <w:r>
        <w:rPr/>
        <w:t xml:space="preserve">, as well as with CDK1 substrates in mice </w:t>
      </w:r>
      <w:r>
        <w:fldChar w:fldCharType="begin"/>
      </w:r>
      <w:r>
        <w:rPr/>
        <w:instrText>ADDIN ZOTERO_ITEM CSL_CITATION {"citationID":"ly394McX","properties":{"formattedCitation":"({\\i{}27})","plainCitation":"(27)","noteIndex":0},"citationItems":[{"id":25140,"uris":["http://zotero.org/users/2234377/items/GYJ3E2HI"],"uri":["http://zotero.org/users/2234377/items/GYJ3E2HI"],"itemData":{"id":25140,"type":"article-journal","abstract":"The cyclin-dependent kinase 1 (Cdk1) drives cell division. To uncover additional functions of Cdk1, we generated knockin mice expressing an analog-sensitive version of Cdk1 in place of wild-type Cdk1. In our study, we focused on embryonic stem cells (ESCs), because this cell type displays particularly high Cdk1 activity. We found that in ESCs, a large fraction of Cdk1 substrates is localized on chromatin. Cdk1 phosphorylates many proteins involved in epigenetic regulation, including writers and erasers of all major histone marks. Consistent with these findings, inhibition of Cdk1 altered histone-modification status of ESCs. High levels of Cdk1 in ESCs phosphorylate and partially inactivate Dot1l, the H3K79 methyltransferase responsible for placing activating marks on gene bodies. Decrease of Cdk1 activity during ESC differentiation de-represses Dot1l, thereby allowing coordinated expression of differentiation genes. These analyses indicate that Cdk1 functions to maintain the epigenetic identity of ESCs.","container-title":"Molecular Cell","DOI":"10.1016/j.molcel.2020.03.010","ISSN":"1097-4164","issue":"3","journalAbbreviation":"Mol Cell","language":"eng","note":"PMID: 32240602\nPMCID: PMC7214218","page":"459-476.e13","source":"PubMed","title":"Cdk1 Controls Global Epigenetic Landscape in Embryonic Stem Cells","volume":"78","author":[{"family":"Michowski","given":"Wojciech"},{"family":"Chick","given":"Joel M."},{"family":"Chu","given":"Chen"},{"family":"Kolodziejczyk","given":"Aleksandra"},{"family":"Wang","given":"Yichen"},{"family":"Suski","given":"Jan M."},{"family":"Abraham","given":"Brian"},{"family":"Anders","given":"Lars"},{"family":"Day","given":"Daniel"},{"family":"Dunkl","given":"Lukas M."},{"family":"Li Cheong Man","given":"Mitchell"},{"family":"Zhang","given":"Tian"},{"family":"Laphanuwat","given":"Phatthamon"},{"family":"Bacon","given":"Nickolas A."},{"family":"Liu","given":"Lijun"},{"family":"Fassl","given":"Anne"},{"family":"Sharma","given":"Samanta"},{"family":"Otto","given":"Tobias"},{"family":"Jecrois","given":"Emanuelle"},{"family":"Han","given":"Richard"},{"family":"Sweeney","given":"Katharine E."},{"family":"Marro","given":"Samuele"},{"family":"Wernig","given":"Marius"},{"family":"Geng","given":"Yan"},{"family":"Moses","given":"Alan"},{"family":"Li","given":"Cheng"},{"family":"Gygi","given":"Steven P."},{"family":"Young","given":"Richard A."},{"family":"Sicinski","given":"Piotr"}],"issued":{"date-parts":[["2020"]],"season":"07"}},"locator":"1"}],"schema":"https://github.com/citation-style-language/schema/raw/master/csl-citation.json"}</w:instrText>
      </w:r>
      <w:r>
        <w:rPr/>
      </w:r>
      <w:r>
        <w:rPr/>
        <w:fldChar w:fldCharType="separate"/>
      </w:r>
      <w:r>
        <w:rPr/>
      </w:r>
      <w:r>
        <w:rPr>
          <w:lang w:val="en-GB"/>
        </w:rPr>
        <w:t>(</w:t>
      </w:r>
      <w:r>
        <w:rPr>
          <w:i/>
          <w:iCs/>
          <w:lang w:val="en-GB"/>
        </w:rPr>
        <w:t>27</w:t>
      </w:r>
      <w:r>
        <w:rPr>
          <w:lang w:val="en-GB"/>
        </w:rPr>
        <w:t>)</w:t>
      </w:r>
      <w:r>
        <w:rPr/>
      </w:r>
      <w:r>
        <w:rPr/>
        <w:fldChar w:fldCharType="end"/>
      </w:r>
      <w:r>
        <w:rPr/>
        <w:t xml:space="preserve">. However, since sequence attributes of phosphorylation sites in general are similar to those found in IDRs </w:t>
      </w:r>
      <w:r>
        <w:fldChar w:fldCharType="begin"/>
      </w:r>
      <w:r>
        <w:rPr/>
        <w:instrText>ADDIN ZOTERO_ITEM CSL_CITATION {"citationID":"0c3LAjEF","properties":{"formattedCitation":"({\\i{}23})","plainCitation":"(23)","noteIndex":0},"citationItems":[{"id":25014,"uris":["http://zotero.org/users/2234377/items/8NDJK79B"],"uri":["http://zotero.org/users/2234377/items/8NDJK79B"],"itemData":{"id":25014,"type":"article-journal","abstract":"Reversible protein phosphorylation provides a major regulatory mechanism in eukaryotic cells. Due to the high variability of amino acid residues flanking a relatively limited number of experimentally identified phosphorylation sites, reliable prediction of such sites still remains an important issue. Here we report the development of a new web-based tool for the prediction of protein phosphorylation sites, DISPHOS (DISorder-enhanced PHOSphorylation predictor, http://www.ist.temple. edu/DISPHOS). We observed that amino acid compositions, sequence complexity, hydrophobicity, charge and other sequence attributes of regions adjacent to phosphorylation sites are very similar to those of intrinsically disordered protein regions. Thus, DISPHOS uses position-specific amino acid frequencies and disorder information to improve the discrimination between phosphorylation and non-phosphorylation sites. Based on the estimates of phosphorylation rates in various protein categories, the outputs of DISPHOS are adjusted in order to reduce the total number of misclassified residues. When tested on an equal number of phosphorylated and non-phosphorylated residues, the accuracy of DISPHOS reaches 76% for serine, 81% for threonine and 83% for tyrosine. The significant enrichment in disorder-promoting residues surrounding phosphorylation sites together with the results obtained by applying DISPHOS to various protein functional classes and proteomes, provide strong support for the hypothesis that protein phosphorylation predominantly occurs within intrinsically disordered protein regions.","container-title":"Nucleic Acids Research","DOI":"10.1093/nar/gkh253","ISSN":"1362-4962","issue":"3","journalAbbreviation":"Nucleic Acids Res.","language":"eng","note":"PMID: 14960716\nPMCID: PMC373391","page":"1037-1049","source":"PubMed","title":"The importance of intrinsic disorder for protein phosphorylation","volume":"32","author":[{"family":"Iakoucheva","given":"Lilia M."},{"family":"Radivojac","given":"Predrag"},{"family":"Brown","given":"Celeste J."},{"family":"O'Connor","given":"Timothy R."},{"family":"Sikes","given":"Jason G."},{"family":"Obradovic","given":"Zoran"},{"family":"Dunker","given":"A. Keith"}],"issued":{"date-parts":[["2004"]]}}}],"schema":"https://github.com/citation-style-language/schema/raw/master/csl-citation.json"}</w:instrText>
      </w:r>
      <w:r>
        <w:rPr/>
      </w:r>
      <w:r>
        <w:rPr/>
        <w:fldChar w:fldCharType="separate"/>
      </w:r>
      <w:r>
        <w:rPr/>
      </w:r>
      <w:r>
        <w:rPr>
          <w:lang w:val="en-GB"/>
        </w:rPr>
        <w:t>(</w:t>
      </w:r>
      <w:r>
        <w:rPr>
          <w:i/>
          <w:iCs/>
          <w:lang w:val="en-GB"/>
        </w:rPr>
        <w:t>23</w:t>
      </w:r>
      <w:r>
        <w:rPr>
          <w:lang w:val="en-GB"/>
        </w:rPr>
        <w:t>)</w:t>
      </w:r>
      <w:r>
        <w:rPr/>
      </w:r>
      <w:r>
        <w:rPr/>
        <w:fldChar w:fldCharType="end"/>
      </w:r>
      <w:r>
        <w:rPr/>
        <w:t xml:space="preserve">, this observation may partly result from the enrichment of serine and threonine in disordered regions (fig. S6A). Furthermore, proline is also enriched in IDR (fig. S6A), and previous screens for CDK substrates </w:t>
      </w:r>
      <w:r>
        <w:fldChar w:fldCharType="begin"/>
      </w:r>
      <w:r>
        <w:rPr/>
        <w:instrText>ADDIN ZOTERO_ITEM CSL_CITATION {"citationID":"isurUBAY","properties":{"unsorted":true,"formattedCitation":"({\\i{}4}, {\\i{}26}, {\\i{}21}, {\\i{}27})","plainCitation":"(4, 26, 21, 27)","noteIndex":0},"citationItems":[{"id":9049,"uris":["http://zotero.org/users/2234377/items/UUIE9LAJ"],"uri":["http://zotero.org/users/2234377/items/UUIE9LAJ"],"itemData":{"id":9049,"type":"article-journal","abstract":"The events of cell reproduction are governed by oscillations in the activities of cyclin-dependent kinases (Cdks). Cdks control the cell cycle by catalysing the transfer of phosphate from ATP to specific protein substrates. Despite their importance in cell-cycle control, few Cdk substrates have been identified. Here, we screened a budding yeast proteomic library for proteins that are directly phosphorylated by Cdk1 in whole-cell extracts. We identified about 200 Cdk1 substrates, several of which are phosphorylated in vivo in a Cdk1-dependent manner. The identities of these substrates reveal that Cdk1 employs a global regulatory strategy involving phosphorylation of other regulatory molecules as well as phosphorylation of the molecular machines that drive cell-cycle events. Detailed analysis of these substrates is likely to yield important insights into cell-cycle regulation.","archive_location":"14574415","container-title":"Nature","issue":"6960","note":"number: 6960","page":"859-64","title":"Targets of the cyclin-dependent kinase Cdk1","volume":"425","author":[{"family":"Ubersax","given":"J. A."},{"family":"Woodbury","given":"E. L."},{"family":"Quang","given":"P. N."},{"family":"Paraz","given":"M."},{"family":"Blethrow","given":"J. D."},{"family":"Shah","given":"K."},{"family":"Shokat","given":"K. M."},{"family":"Morgan","given":"D. O."}],"issued":{"date-parts":[["2003",10,23]]}}},{"id":11858,"uris":["http://zotero.org/users/2234377/items/Y3GW6HFG"],"uri":["http://zotero.org/users/2234377/items/Y3GW6HFG"],"itemData":{"id":11858,"type":"article-journal","abstract":"Protein kinases are critical to cellular signalling and post-translational gene regulation, but their biological substrates are difficult to identify. We show that cyclin-dependent kinase (CDK) consensus motifs are frequently clustered in CDK substrate proteins. Based on this, we introduce a new computational strategy to predict the targets of CDKs and use it to identify new biologically interesting candidates. Our data suggest that regulatory modules may exist in protein sequence as clusters of short sequence motifs.","container-title":"Genome Biology","DOI":"10.1186/gb-2007-8-2-r23","ISSN":"1474-760X","issue":"2","journalAbbreviation":"Genome Biol.","language":"eng","note":"number: 2\nPMID: 17316440\nPMCID: PMC1852407","page":"R23","source":"PubMed","title":"Clustering of phosphorylation site recognition motifs can be exploited to predict the targets of cyclin-dependent kinase","volume":"8","author":[{"family":"Moses","given":"Alan M."},{"family":"Hériché","given":"Jean-Karim"},{"family":"Durbin","given":"Richard"}],"issued":{"date-parts":[["2007"]]}}},{"id":11169,"uris":["http://zotero.org/users/2234377/items/V37ZWFE6"],"uri":["http://zotero.org/users/2234377/items/V37ZWFE6"],"itemData":{"id":11169,"type":"article-journal","abstract":"Summary\nS phase and mitotic onset are brought about by the action of multiple different cyclin-CDK complexes. However, it has been suggested that changes in the total level of CDK kinase activity, rather than substrate specificity, drive the temporal ordering of S phase and mitosis. Here, we present a phosphoproteomics-based systems analysis of CDK substrates in fission yeast and demonstrate that the phosphorylation of different CDK substrates can be temporally ordered during the cell cycle by a single cyclin-CDK. This is achieved by rising CDK activity and the differential sensitivity of substrates to CDK activity over a wide dynamic range. This is combined with rapid phosphorylation turnover to generate clearly resolved substrate-specific activity thresholds, which in turn ensures the appropriate ordering of downstream cell-cycle events. Comparative analysis with wild-type cells expressing multiple cyclin-CDK complexes reveals how cyclin-substrate specificity works alongside activity thresholds to fine-tune the patterns of substrate phosphorylation.","container-title":"Cell","DOI":"10.1016/j.cell.2016.11.034","ISSN":"0092-8674","issue":"7","journalAbbreviation":"Cell","note":"number: 7","page":"1750-1761.e16","source":"ScienceDirect","title":"CDK Substrate Phosphorylation and Ordering the Cell Cycle","volume":"167","author":[{"family":"Swaffer","given":"Matthew P."},{"family":"Jones","given":"Andrew W."},{"family":"Flynn","given":"Helen R."},{"family":"Snijders","given":"Ambrosius P."},{"family":"Nurse","given":"Paul"}],"issued":{"date-parts":[["2016",12,15]]}}},{"id":25140,"uris":["http://zotero.org/users/2234377/items/GYJ3E2HI"],"uri":["http://zotero.org/users/2234377/items/GYJ3E2HI"],"itemData":{"id":25140,"type":"article-journal","abstract":"The cyclin-dependent kinase 1 (Cdk1) drives cell division. To uncover additional functions of Cdk1, we generated knockin mice expressing an analog-sensitive version of Cdk1 in place of wild-type Cdk1. In our study, we focused on embryonic stem cells (ESCs), because this cell type displays particularly high Cdk1 activity. We found that in ESCs, a large fraction of Cdk1 substrates is localized on chromatin. Cdk1 phosphorylates many proteins involved in epigenetic regulation, including writers and erasers of all major histone marks. Consistent with these findings, inhibition of Cdk1 altered histone-modification status of ESCs. High levels of Cdk1 in ESCs phosphorylate and partially inactivate Dot1l, the H3K79 methyltransferase responsible for placing activating marks on gene bodies. Decrease of Cdk1 activity during ESC differentiation de-represses Dot1l, thereby allowing coordinated expression of differentiation genes. These analyses indicate that Cdk1 functions to maintain the epigenetic identity of ESCs.","container-title":"Molecular Cell","DOI":"10.1016/j.molcel.2020.03.010","ISSN":"1097-4164","issue":"3","journalAbbreviation":"Mol Cell","language":"eng","note":"PMID: 32240602\nPMCID: PMC7214218","page":"459-476.e13","source":"PubMed","title":"Cdk1 Controls Global Epigenetic Landscape in Embryonic Stem Cells","volume":"78","author":[{"family":"Michowski","given":"Wojciech"},{"family":"Chick","given":"Joel M."},{"family":"Chu","given":"Chen"},{"family":"Kolodziejczyk","given":"Aleksandra"},{"family":"Wang","given":"Yichen"},{"family":"Suski","given":"Jan M."},{"family":"Abraham","given":"Brian"},{"family":"Anders","given":"Lars"},{"family":"Day","given":"Daniel"},{"family":"Dunkl","given":"Lukas M."},{"family":"Li Cheong Man","given":"Mitchell"},{"family":"Zhang","given":"Tian"},{"family":"Laphanuwat","given":"Phatthamon"},{"family":"Bacon","given":"Nickolas A."},{"family":"Liu","given":"Lijun"},{"family":"Fassl","given":"Anne"},{"family":"Sharma","given":"Samanta"},{"family":"Otto","given":"Tobias"},{"family":"Jecrois","given":"Emanuelle"},{"family":"Han","given":"Richard"},{"family":"Sweeney","given":"Katharine E."},{"family":"Marro","given":"Samuele"},{"family":"Wernig","given":"Marius"},{"family":"Geng","given":"Yan"},{"family":"Moses","given":"Alan"},{"family":"Li","given":"Cheng"},{"family":"Gygi","given":"Steven P."},{"family":"Young","given":"Richard A."},{"family":"Sicinski","given":"Piotr"}],"issued":{"date-parts":[["2020"]],"season":"07"}}}],"schema":"https://github.com/citation-style-language/schema/raw/master/csl-citation.json"}</w:instrText>
      </w:r>
      <w:r>
        <w:rPr/>
      </w:r>
      <w:r>
        <w:rPr/>
        <w:fldChar w:fldCharType="separate"/>
      </w:r>
      <w:r>
        <w:rPr/>
      </w:r>
      <w:r>
        <w:rPr>
          <w:lang w:val="en-GB"/>
        </w:rPr>
        <w:t>(</w:t>
      </w:r>
      <w:r>
        <w:rPr>
          <w:i/>
          <w:iCs/>
          <w:lang w:val="en-GB"/>
        </w:rPr>
        <w:t>4</w:t>
      </w:r>
      <w:r>
        <w:rPr>
          <w:lang w:val="en-GB"/>
        </w:rPr>
        <w:t xml:space="preserve">, </w:t>
      </w:r>
      <w:r>
        <w:rPr>
          <w:i/>
          <w:iCs/>
          <w:lang w:val="en-GB"/>
        </w:rPr>
        <w:t>26</w:t>
      </w:r>
      <w:r>
        <w:rPr>
          <w:lang w:val="en-GB"/>
        </w:rPr>
        <w:t xml:space="preserve">, </w:t>
      </w:r>
      <w:r>
        <w:rPr>
          <w:i/>
          <w:iCs/>
          <w:lang w:val="en-GB"/>
        </w:rPr>
        <w:t>21</w:t>
      </w:r>
      <w:r>
        <w:rPr>
          <w:lang w:val="en-GB"/>
        </w:rPr>
        <w:t xml:space="preserve">, </w:t>
      </w:r>
      <w:r>
        <w:rPr>
          <w:i/>
          <w:iCs/>
          <w:lang w:val="en-GB"/>
        </w:rPr>
        <w:t>27</w:t>
      </w:r>
      <w:r>
        <w:rPr>
          <w:lang w:val="en-GB"/>
        </w:rPr>
        <w:t>)</w:t>
      </w:r>
      <w:r>
        <w:rPr/>
      </w:r>
      <w:r>
        <w:rPr/>
        <w:fldChar w:fldCharType="end"/>
      </w:r>
      <w:r>
        <w:rPr/>
        <w:t xml:space="preserve"> only considered proline directed sites as CDK sites. To see whether CDK1-mediated phosphorylation on non-proline directed S/T sites may have been previously underestimated, we defined high confidence CDK1 sites in yeast by intersecting </w:t>
      </w:r>
      <w:r>
        <w:rPr>
          <w:i/>
          <w:iCs/>
        </w:rPr>
        <w:t>in vitro</w:t>
      </w:r>
      <w:r>
        <w:rPr/>
        <w:t xml:space="preserve"> CDK1 substrates </w:t>
      </w:r>
      <w:r>
        <w:fldChar w:fldCharType="begin"/>
      </w:r>
      <w:r>
        <w:rPr/>
        <w:instrText>ADDIN ZOTERO_ITEM CSL_CITATION {"citationID":"F9pTdkTo","properties":{"formattedCitation":"({\\i{}4})","plainCitation":"(4)","noteIndex":0},"citationItems":[{"id":9049,"uris":["http://zotero.org/users/2234377/items/UUIE9LAJ"],"uri":["http://zotero.org/users/2234377/items/UUIE9LAJ"],"itemData":{"id":9049,"type":"article-journal","abstract":"The events of cell reproduction are governed by oscillations in the activities of cyclin-dependent kinases (Cdks). Cdks control the cell cycle by catalysing the transfer of phosphate from ATP to specific protein substrates. Despite their importance in cell-cycle control, few Cdk substrates have been identified. Here, we screened a budding yeast proteomic library for proteins that are directly phosphorylated by Cdk1 in whole-cell extracts. We identified about 200 Cdk1 substrates, several of which are phosphorylated in vivo in a Cdk1-dependent manner. The identities of these substrates reveal that Cdk1 employs a global regulatory strategy involving phosphorylation of other regulatory molecules as well as phosphorylation of the molecular machines that drive cell-cycle events. Detailed analysis of these substrates is likely to yield important insights into cell-cycle regulation.","archive_location":"14574415","container-title":"Nature","issue":"6960","note":"number: 6960","page":"859-64","title":"Targets of the cyclin-dependent kinase Cdk1","volume":"425","author":[{"family":"Ubersax","given":"J. A."},{"family":"Woodbury","given":"E. L."},{"family":"Quang","given":"P. N."},{"family":"Paraz","given":"M."},{"family":"Blethrow","given":"J. D."},{"family":"Shah","given":"K."},{"family":"Shokat","given":"K. M."},{"family":"Morgan","given":"D. O."}],"issued":{"date-parts":[["2003",10,23]]}}}],"schema":"https://github.com/citation-style-language/schema/raw/master/csl-citation.json"}</w:instrText>
      </w:r>
      <w:r>
        <w:rPr/>
      </w:r>
      <w:r>
        <w:rPr/>
        <w:fldChar w:fldCharType="separate"/>
      </w:r>
      <w:r>
        <w:rPr/>
      </w:r>
      <w:r>
        <w:rPr>
          <w:lang w:val="en-GB"/>
        </w:rPr>
        <w:t>(</w:t>
      </w:r>
      <w:r>
        <w:rPr>
          <w:i/>
          <w:iCs/>
          <w:lang w:val="en-GB"/>
        </w:rPr>
        <w:t>4</w:t>
      </w:r>
      <w:r>
        <w:rPr>
          <w:lang w:val="en-GB"/>
        </w:rPr>
        <w:t>)</w:t>
      </w:r>
      <w:r>
        <w:rPr/>
      </w:r>
      <w:r>
        <w:rPr/>
        <w:fldChar w:fldCharType="end"/>
      </w:r>
      <w:r>
        <w:rPr/>
        <w:t xml:space="preserve"> and </w:t>
      </w:r>
      <w:r>
        <w:rPr>
          <w:i/>
          <w:iCs/>
        </w:rPr>
        <w:t>in vivo</w:t>
      </w:r>
      <w:r>
        <w:rPr/>
        <w:t xml:space="preserve"> CDK1-dependent phosphosites </w:t>
      </w:r>
      <w:r>
        <w:fldChar w:fldCharType="begin"/>
      </w:r>
      <w:r>
        <w:rPr/>
        <w:instrText>ADDIN ZOTERO_ITEM CSL_CITATION {"citationID":"d7i7dprN","properties":{"formattedCitation":"({\\i{}25})","plainCitation":"(25)","noteIndex":0},"citationItems":[{"id":3806,"uris":["http://zotero.org/users/2234377/items/6UW7XJTB"],"uri":["http://zotero.org/users/2234377/items/6UW7XJTB"],"itemData":{"id":3806,"type":"article-journal","abstract":"To explore the mechanisms and evolution of cell-cycle control, we analyzed the position and conservation of large numbers of phosphorylation sites for the cyclin-dependent kinase Cdk1 in the budding yeast Saccharomyces cerevisiae. We combined specific chemical inhibition of Cdk1 with quantitative mass spectrometry to identify the positions of 547 phosphorylation sites on 308 Cdk1 substrates in vivo. Comparisons of these substrates with orthologs throughout the ascomycete lineage revealed that the position of most phosphorylation sites is not conserved in evolution; instead, clusters of sites shift position in rapidly evolving disordered regions. We propose that the regulation of protein function by phosphorylation often depends on simple nonspecific mechanisms that disrupt or enhance protein-protein interactions. The gain or loss of phosphorylation sites in rapidly evolving regions could facilitate the evolution of kinase-signaling circuits.","archive_location":"19779198","container-title":"Science","DOI":"10.1126/science.1172867","ISSN":"1095-9203 (ELECTRONIC) 0036-8075 (LINKING)","issue":"5948","language":"eng","note":"number: 5948","page":"1682-6","title":"Global analysis of Cdk1 substrate phosphorylation sites provides insights into evolution","volume":"325","author":[{"family":"Holt","given":"L. J."},{"family":"Tuch","given":"B. B."},{"family":"Villen","given":"J."},{"family":"Johnson","given":"A. D."},{"family":"Gygi","given":"S. P."},{"family":"Morgan","given":"D. O."}],"issued":{"date-parts":[["2009",9,25]]}}}],"schema":"https://github.com/citation-style-language/schema/raw/master/csl-citation.json"}</w:instrText>
      </w:r>
      <w:r>
        <w:rPr/>
      </w:r>
      <w:r>
        <w:rPr/>
        <w:fldChar w:fldCharType="separate"/>
      </w:r>
      <w:r>
        <w:rPr/>
      </w:r>
      <w:r>
        <w:rPr>
          <w:lang w:val="en-GB"/>
        </w:rPr>
        <w:t>(</w:t>
      </w:r>
      <w:r>
        <w:rPr>
          <w:i/>
          <w:iCs/>
          <w:lang w:val="en-GB"/>
        </w:rPr>
        <w:t>25</w:t>
      </w:r>
      <w:r>
        <w:rPr>
          <w:lang w:val="en-GB"/>
        </w:rPr>
        <w:t>)</w:t>
      </w:r>
      <w:r>
        <w:rPr/>
      </w:r>
      <w:r>
        <w:rPr/>
        <w:fldChar w:fldCharType="end"/>
      </w:r>
      <w:r>
        <w:rPr/>
        <w:t xml:space="preserve">. 100 of the 185 CDK1 substrates defined </w:t>
      </w:r>
      <w:r>
        <w:rPr>
          <w:i/>
          <w:iCs/>
        </w:rPr>
        <w:t>in vitro</w:t>
      </w:r>
      <w:r>
        <w:rPr/>
        <w:t xml:space="preserve"> were also phosphorylated in a CDK1-dependent manner </w:t>
      </w:r>
      <w:r>
        <w:rPr>
          <w:i/>
          <w:iCs/>
        </w:rPr>
        <w:t>in vivo</w:t>
      </w:r>
      <w:r>
        <w:rPr/>
        <w:t xml:space="preserve">, 19 of which do not present a minimal CDK1 consensus motif (fig. S6B), indicating that CDK1 is capable of phosphorylating non-proline directed sites to some degree. Therefore, to correct for these compositional biases and investigate intrinsic disorder among the cell cycle phosphoproteome systematically, we compared the number of phosphosites detected in predicted IDRs to that expected according to the distribution of phosphorylatable amino acids (Fig. 4C). Even after this correction, our identified phosphosites were strongly enriched in predicted IDRs, especially for proteins with at least one site displaying dynamic phosphorylation. The same was true for human CDK substrates (Fig. 4D, E). </w:t>
      </w:r>
    </w:p>
    <w:p>
      <w:pPr>
        <w:pStyle w:val="Normal"/>
        <w:spacing w:lineRule="auto" w:line="360"/>
        <w:ind w:firstLine="950"/>
        <w:jc w:val="both"/>
        <w:rPr/>
      </w:pPr>
      <w:r>
        <w:rPr/>
        <w:t xml:space="preserve">Next, we asked whether proteins that are phosphorylated in a cell cycle-dependent manner, and CDK substrates in particular, are more or less disordered than other phosphoproteins. Using three different disorder prediction methods, we determined the percentage of disordered residues of </w:t>
      </w:r>
      <w:r>
        <w:rPr>
          <w:i/>
          <w:iCs/>
        </w:rPr>
        <w:t>Xenopus</w:t>
      </w:r>
      <w:r>
        <w:rPr/>
        <w:t xml:space="preserve"> proteins with dynamic phosphosites, as well as human CDK substrates, compared to the rest of their respective phosphoproteomes (non-cell cycle-dependent phosphorylations in our </w:t>
      </w:r>
      <w:r>
        <w:rPr>
          <w:i/>
          <w:iCs/>
        </w:rPr>
        <w:t>Xenopus</w:t>
      </w:r>
      <w:r>
        <w:rPr/>
        <w:t xml:space="preserve"> dataset, and non-CDK-dependent phosphosites from the Phosphosite Plus database)</w:t>
      </w:r>
      <w:r>
        <w:rPr>
          <w:i/>
          <w:iCs/>
        </w:rPr>
        <w:t>.</w:t>
      </w:r>
      <w:r>
        <w:rPr/>
        <w:t xml:space="preserve"> This revealed that both </w:t>
      </w:r>
      <w:r>
        <w:rPr>
          <w:i/>
          <w:iCs/>
        </w:rPr>
        <w:t>Xenopus</w:t>
      </w:r>
      <w:r>
        <w:rPr/>
        <w:t xml:space="preserve"> dynamic phosphoproteins, and human CDK substrates, are significantly more disordered than all other phosphoproteins (Fig. 4F). We found that high-confidence yeast CDK1 substrates are also highly enriched in disorder compared to the non-CDK-dependent yeast phosphoproteome (Fig. 4F), revealing conservation of this principle across eukaryotes. Th</w:t>
      </w:r>
      <w:del w:id="35" w:author="Unknown Author" w:date="2020-12-08T17:18:35Z">
        <w:r>
          <w:rPr/>
          <w:delText>is was true using</w:delText>
        </w:r>
      </w:del>
      <w:ins w:id="36" w:author="Unknown Author" w:date="2020-12-08T17:18:35Z">
        <w:r>
          <w:rPr>
            <w:rFonts w:eastAsia="Times New Roman" w:cs="Times New Roman"/>
            <w:sz w:val="24"/>
            <w:szCs w:val="24"/>
            <w:lang w:eastAsia="en-GB"/>
          </w:rPr>
          <w:t>e</w:t>
        </w:r>
      </w:ins>
      <w:ins w:id="37" w:author="Unknown Author" w:date="2020-12-08T17:18:35Z">
        <w:commentRangeStart w:id="3"/>
        <w:r>
          <w:rPr>
            <w:rFonts w:eastAsia="Times New Roman" w:cs="Times New Roman"/>
            <w:sz w:val="24"/>
            <w:szCs w:val="24"/>
            <w:lang w:eastAsia="en-GB"/>
          </w:rPr>
          <w:t xml:space="preserve"> same trend was observed using</w:t>
        </w:r>
      </w:ins>
      <w:ins w:id="38" w:author="Unknown Author" w:date="2020-12-09T09:56:11Z">
        <w:r>
          <w:rPr>
            <w:rFonts w:eastAsia="Times New Roman" w:cs="Times New Roman"/>
            <w:sz w:val="24"/>
            <w:szCs w:val="24"/>
            <w:lang w:eastAsia="en-GB"/>
          </w:rPr>
        </w:r>
      </w:ins>
      <w:commentRangeEnd w:id="3"/>
      <w:r>
        <w:commentReference w:id="3"/>
      </w:r>
      <w:r>
        <w:rPr/>
        <w:t xml:space="preserve"> 1</w:t>
      </w:r>
      <w:del w:id="39" w:author="Unknown Author" w:date="2020-12-08T17:17:43Z">
        <w:r>
          <w:rPr/>
          <w:delText>2</w:delText>
        </w:r>
      </w:del>
      <w:ins w:id="40" w:author="Unknown Author" w:date="2020-12-08T17:17:43Z">
        <w:r>
          <w:rPr/>
          <w:t>3</w:t>
        </w:r>
      </w:ins>
      <w:r>
        <w:rPr/>
        <w:t xml:space="preserve"> different intrinsic disorder prediction methods, supporting the robustness of our conclusions (fig. S6C). Almost all methods gave a lower fraction of disordered residues in the yeast proteome than in </w:t>
      </w:r>
      <w:r>
        <w:rPr>
          <w:i/>
          <w:iCs/>
        </w:rPr>
        <w:t>Xenopus</w:t>
      </w:r>
      <w:r>
        <w:rPr/>
        <w:t xml:space="preserve"> and human  (fig. S6D), consistent with an increase in disorder in more complex organisms </w:t>
      </w:r>
      <w:r>
        <w:fldChar w:fldCharType="begin"/>
      </w:r>
      <w:r>
        <w:rPr/>
        <w:instrText>ADDIN ZOTERO_ITEM CSL_CITATION {"citationID":"azlZqRIU","properties":{"formattedCitation":"({\\i{}28})","plainCitation":"(28)","noteIndex":0},"citationItems":[{"id":25017,"uris":["http://zotero.org/users/2234377/items/LKPMX3GH"],"uri":["http://zotero.org/users/2234377/items/LKPMX3GH"],"itemData":{"id":25017,"type":"article-journal","abstract":"Intrinsically disordered proteins (IDPs) and intrinsically disordered protein regions (IDPRs) are functional proteins and domains that devoid stable secondary and/or tertiary structure. IDPs/IDPRs are abundantly present in various proteomes, where they are involved in regulation, signaling, and control, thereby serving as crucial regulators of various cellular processes. Various mechanisms are utilized to tightly regulate and modulate biological functions, structural properties, cellular levels, and localization of these important controllers. Among these regulatory mechanisms are precisely controlled degradation and different posttranslational modifications (PTMs). Many normal cellular processes are associated with the presence of the right amounts of precisely activated IDPs at right places and in right time. However, wrecked regulation of IDPs/IDPRs might be associated with various human maladies, ranging from cancer and neurodegeneration to cardiovascular disease and diabetes. Pathogenic transformations of IDPs/IDPRs are often triggered by altered PTMs. This review considers some of the aspects of IDPs/IDPRs and their normal and aberrant regulation by PTMs.","container-title":"Frontiers in Genetics","DOI":"10.3389/fgene.2018.00158","ISSN":"1664-8021","journalAbbreviation":"Front Genet","language":"eng","note":"PMID: 29780404\nPMCID: PMC5945825","page":"158","source":"PubMed","title":"Intrinsic Disorder and Posttranslational Modifications: The Darker Side of the Biological Dark Matter","title-short":"Intrinsic Disorder and Posttranslational Modifications","volume":"9","author":[{"family":"Darling","given":"April L."},{"family":"Uversky","given":"Vladimir N."}],"issued":{"date-parts":[["2018"]]}}}],"schema":"https://github.com/citation-style-language/schema/raw/master/csl-citation.json"}</w:instrText>
      </w:r>
      <w:r>
        <w:rPr/>
      </w:r>
      <w:r>
        <w:rPr/>
        <w:fldChar w:fldCharType="separate"/>
      </w:r>
      <w:r>
        <w:rPr/>
      </w:r>
      <w:r>
        <w:rPr>
          <w:lang w:val="en-GB"/>
        </w:rPr>
        <w:t>(</w:t>
      </w:r>
      <w:r>
        <w:rPr>
          <w:i/>
          <w:iCs/>
          <w:lang w:val="en-GB"/>
        </w:rPr>
        <w:t>28</w:t>
      </w:r>
      <w:r>
        <w:rPr>
          <w:lang w:val="en-GB"/>
        </w:rPr>
        <w:t>)</w:t>
      </w:r>
      <w:r>
        <w:rPr/>
      </w:r>
      <w:r>
        <w:rPr/>
        <w:fldChar w:fldCharType="end"/>
      </w:r>
      <w:r>
        <w:rPr/>
        <w:t xml:space="preserve">. </w:t>
      </w:r>
    </w:p>
    <w:p>
      <w:pPr>
        <w:pStyle w:val="Normal"/>
        <w:spacing w:lineRule="auto" w:line="360"/>
        <w:ind w:firstLine="950"/>
        <w:jc w:val="both"/>
        <w:rPr/>
      </w:pPr>
      <w:r>
        <w:rPr/>
        <w:t xml:space="preserve">Finally, for </w:t>
      </w:r>
      <w:r>
        <w:rPr>
          <w:i/>
          <w:iCs/>
        </w:rPr>
        <w:t>Xenopus</w:t>
      </w:r>
      <w:r>
        <w:rPr/>
        <w:t xml:space="preserve"> proteins with dynamic phosphosites, and for human and yeast CDK substrates, we calculated the proportion of phosphorylated to non-phosphorylated serine and threonine </w:t>
      </w:r>
      <w:ins w:id="41" w:author="Unknown Author" w:date="2020-12-08T17:20:53Z">
        <w:commentRangeStart w:id="4"/>
        <w:r>
          <w:rPr/>
          <w:t>by CDK</w:t>
        </w:r>
      </w:ins>
      <w:ins w:id="42" w:author="Unknown Author" w:date="2020-12-08T17:21:55Z">
        <w:r>
          <w:rPr/>
          <w:t xml:space="preserve">, or dynamic </w:t>
        </w:r>
      </w:ins>
      <w:ins w:id="43" w:author="Unknown Author" w:date="2020-12-08T17:21:55Z">
        <w:r>
          <w:rPr>
            <w:rFonts w:eastAsia="Times New Roman" w:cs="Times New Roman"/>
            <w:sz w:val="24"/>
            <w:szCs w:val="24"/>
            <w:lang w:eastAsia="en-GB"/>
          </w:rPr>
          <w:t>for</w:t>
        </w:r>
      </w:ins>
      <w:ins w:id="44" w:author="Unknown Author" w:date="2020-12-08T17:21:55Z">
        <w:r>
          <w:rPr/>
          <w:t xml:space="preserve"> </w:t>
        </w:r>
      </w:ins>
      <w:ins w:id="45" w:author="Unknown Author" w:date="2020-12-08T17:22:00Z">
        <w:r>
          <w:rPr/>
          <w:t>Xenopus</w:t>
        </w:r>
      </w:ins>
      <w:ins w:id="46" w:author="Unknown Author" w:date="2020-12-08T17:22:00Z">
        <w:r>
          <w:rPr/>
        </w:r>
      </w:ins>
      <w:ins w:id="47" w:author="Unknown Author" w:date="2020-12-08T17:22:00Z">
        <w:commentRangeEnd w:id="4"/>
        <w:r>
          <w:commentReference w:id="4"/>
        </w:r>
        <w:r>
          <w:rPr/>
          <w:t xml:space="preserve">, </w:t>
        </w:r>
      </w:ins>
      <w:r>
        <w:rPr/>
        <w:t xml:space="preserve">in disordered and structured regions. Using each of the three different disorder predictors, the ratio of these values combined over the whole dataset (the common odds ratio) was far greater than one, confirming that phosphosite enrichment in IDRs is a general feature of cell cycle-regulated and CDK-mediated phosphorylations throughout eukaryotes (Fig. 4G, fig. S6E, F). </w:t>
      </w:r>
    </w:p>
    <w:p>
      <w:pPr>
        <w:pStyle w:val="Normal"/>
        <w:spacing w:lineRule="auto" w:line="360"/>
        <w:ind w:firstLine="720"/>
        <w:jc w:val="both"/>
        <w:rPr/>
      </w:pPr>
      <w:r>
        <w:rPr/>
        <w:t xml:space="preserve">Protein phosphorylation regulates cell cycle-dependent </w:t>
      </w:r>
      <w:del w:id="48" w:author="Utilisateur Microsoft Office" w:date="2020-12-01T15:27:00Z">
        <w:r>
          <w:rPr/>
          <w:delText xml:space="preserve">regulation of </w:delText>
        </w:r>
      </w:del>
      <w:r>
        <w:rPr/>
        <w:t xml:space="preserve">assembly and disassembly of membrane-less organelles (MLO) </w:t>
      </w:r>
      <w:r>
        <w:fldChar w:fldCharType="begin"/>
      </w:r>
      <w:r>
        <w:rPr/>
        <w:instrText>ADDIN ZOTERO_ITEM CSL_CITATION {"citationID":"LUQUPVf5","properties":{"formattedCitation":"({\\i{}29}\\uc0\\u8211{}{\\i{}31})","plainCitation":"(29–31)","noteIndex":0},"citationItems":[{"id":11829,"uris":["http://zotero.org/users/2234377/items/5U8QCFQB"],"uri":["http://zotero.org/users/2234377/items/5U8QCFQB"],"itemData":{"id":11829,"type":"article-journal","abstract":"Membrane-less organelles (MLOs) are liquid-like subcellular compartments that form through phase separation of proteins and RNA. While their biophysical properties are increasingly understood, their regulation and the consequences of perturbed MLO states for cell physiology are less clear. To study the regulatory networks, we targeted 1,354 human genes and screened for morphological changes of nucleoli, Cajal bodies, splicing speckles, PML nuclear bodies (PML-NBs), cytoplasmic processing bodies, and stress granules. By multivariate analysis of MLO features we identified hundreds of genes that control MLO homeostasis. We discovered regulatory crosstalk between MLOs, and mapped hierarchical interactions between aberrant MLO states and cellular properties. We provide evidence that perturbation of pre-mRNA splicing results in stress granule formation and reveal that PML-NB abundance influences DNA replication rates and that PML-NBs are in turn controlled by HIP kinases. Together, our comprehensive dataset is an unprecedented resource for deciphering the regulation and biological functions of MLOs.","container-title":"Molecular Cell","DOI":"10.1016/j.molcel.2018.10.036","ISSN":"1097-4164","issue":"6","journalAbbreviation":"Mol. Cell","language":"eng","note":"number: 6\nPMID: 30503769","page":"1035-1049.e5","source":"PubMed","title":"A Systems-Level Study Reveals Regulators of Membrane-less Organelles in Human Cells","volume":"72","author":[{"family":"Berchtold","given":"Doris"},{"family":"Battich","given":"Nico"},{"family":"Pelkmans","given":"Lucas"}],"issued":{"date-parts":[["2018"]],"season":"20"}}},{"id":11831,"uris":["http://zotero.org/users/2234377/items/8EBGFE3Y"],"uri":["http://zotero.org/users/2234377/items/8EBGFE3Y"],"itemData":{"id":11831,"type":"article-journal","abstract":"Liquid-liquid phase separation has been shown to underlie the formation and disassembly of membraneless organelles in cells, but the cellular mechanisms that control this phenomenon are poorly understood. A prominent example of regulated and reversible segregation of liquid phases may occur during mitosis, when membraneless organelles disappear upon nuclear-envelope breakdown and reappear as mitosis is completed. Here we show that the dual-specificity kinase DYRK3 acts as a central dissolvase of several types of membraneless organelle during mitosis. DYRK3 kinase activity is essential to prevent the unmixing of the mitotic cytoplasm into aberrant liquid-like hybrid organelles and the over-nucleation of spindle bodies. Our work supports a mechanism in which the dilution of phase-separating proteins during nuclear-envelope breakdown and the DYRK3-dependent degree of their solubility combine to allow cells to dissolve and condense several membraneless organelles during mitosis.","container-title":"Nature","DOI":"10.1038/s41586-018-0279-8","ISSN":"1476-4687","issue":"7713","journalAbbreviation":"Nature","language":"eng","note":"number: 7713\nPMID: 29973724","page":"211-216","source":"PubMed","title":"Kinase-controlled phase transition of membraneless organelles in mitosis","volume":"559","author":[{"family":"Rai","given":"Arpan Kumar"},{"family":"Chen","given":"Jia-Xuan"},{"family":"Selbach","given":"Matthias"},{"family":"Pelkmans","given":"Lucas"}],"issued":{"date-parts":[["2018"]]}}},{"id":25151,"uris":["http://zotero.org/users/2234377/items/KDJ7G8FF"],"uri":["http://zotero.org/users/2234377/items/KDJ7G8FF"],"itemData":{"id":25151,"type":"article-journal","abstract":"Many membraneless organelles form through liquid-liquid phase separation, but how their size is controlled and whether size is linked to function remain poorly understood. The histone locus body (HLB) is an evolutionarily conserved nuclear body that regulates the transcription and processing of histone mRNAs. Here, we show that Drosophila HLBs form through phase separation. During embryogenesis, the size of HLBs is controlled in a precise and dynamic manner that is dependent on the cell cycle and zygotic histone gene activation. Control of HLB growth is achieved by a mechanism integrating nascent mRNAs at the histone locus, which facilitates phase separation, and the nuclear concentration of the scaffold protein multi-sex combs (Mxc), which is controlled by the activity of cyclin-dependent kinases. Reduced Cdk2 activity results in smaller HLBs and the appearance of nascent, misprocessed histone mRNAs. Thus, our experiments identify a mechanism linking nuclear body growth and size with gene expression.","container-title":"Developmental Cell","DOI":"10.1016/j.devcel.2020.06.003","ISSN":"1878-1551","issue":"3","journalAbbreviation":"Dev Cell","language":"eng","note":"PMID: 32579968\nPMCID: PMC7423771","page":"379-394.e6","source":"PubMed","title":"CDK-Regulated Phase Separation Seeded by Histone Genes Ensures Precise Growth and Function of Histone Locus Bodies","volume":"54","author":[{"family":"Hur","given":"Woonyung"},{"family":"Kemp","given":"James P."},{"family":"Tarzia","given":"Marco"},{"family":"Deneke","given":"Victoria E."},{"family":"Marzluff","given":"William F."},{"family":"Duronio","given":"Robert J."},{"family":"Di Talia","given":"Stefano"}],"issued":{"date-parts":[["2020",8,10]]}}}],"schema":"https://github.com/citation-style-language/schema/raw/master/csl-citation.json"}</w:instrText>
      </w:r>
      <w:r>
        <w:rPr/>
      </w:r>
      <w:r>
        <w:rPr/>
        <w:fldChar w:fldCharType="separate"/>
      </w:r>
      <w:r>
        <w:rPr/>
      </w:r>
      <w:r>
        <w:rPr>
          <w:lang w:val="en-GB"/>
        </w:rPr>
        <w:t>(</w:t>
      </w:r>
      <w:r>
        <w:rPr>
          <w:i/>
          <w:iCs/>
          <w:lang w:val="en-GB"/>
        </w:rPr>
        <w:t>29</w:t>
      </w:r>
      <w:r>
        <w:rPr>
          <w:lang w:val="en-GB"/>
        </w:rPr>
        <w:t>–</w:t>
      </w:r>
      <w:r>
        <w:rPr>
          <w:i/>
          <w:iCs/>
          <w:lang w:val="en-GB"/>
        </w:rPr>
        <w:t>31</w:t>
      </w:r>
      <w:r>
        <w:rPr>
          <w:lang w:val="en-GB"/>
        </w:rPr>
        <w:t>)</w:t>
      </w:r>
      <w:r>
        <w:rPr/>
      </w:r>
      <w:r>
        <w:rPr/>
        <w:fldChar w:fldCharType="end"/>
      </w:r>
      <w:r>
        <w:rPr/>
        <w:t xml:space="preserve"> including </w:t>
      </w:r>
      <w:r>
        <w:rPr>
          <w:lang w:val="en-GB"/>
        </w:rPr>
        <w:t xml:space="preserve">NPC, nucleoli, 53BP1 bodies, Cajal bodies, PML-nuclear bodies, P-bodies, stress granules and splicing speckles </w:t>
      </w:r>
      <w:r>
        <w:fldChar w:fldCharType="begin"/>
      </w:r>
      <w:r>
        <w:rPr>
          <w:lang w:val="en-GB"/>
        </w:rPr>
        <w:instrText>ADDIN ZOTERO_ITEM CSL_CITATION {"citationID":"2oM9r0gV","properties":{"formattedCitation":"({\\i{}32}\\uc0\\u8211{}{\\i{}35})","plainCitation":"(32–35)","noteIndex":0},"citationItems":[{"id":11842,"uris":["http://zotero.org/users/2234377/items/7VHPVKQV"],"uri":["http://zotero.org/users/2234377/items/7VHPVKQV"],"itemData":{"id":11842,"type":"article-journal","abstract":"Biomolecular condensates are micron-scale compartments in eukaryotic cells that lack surrounding membranes but function to concentrate proteins and nucleic acids. These condensates are involved in diverse processes, including RNA metabolism, ribosome biogenesis, the DNA damage response and signal transduction. Recent studies have shown that liquid-liquid phase separation driven by multivalent macromolecular interactions is an important organizing principle for biomolecular condensates. With this physical framework, it is now possible to explain how the assembly, composition, physical properties and biochemical and cellular functions of these important structures are regulated.","container-title":"Nature Reviews. Molecular Cell Biology","DOI":"10.1038/nrm.2017.7","ISSN":"1471-0080","issue":"5","journalAbbreviation":"Nat. Rev. Mol. Cell Biol.","language":"eng","note":"number: 5\nPMID: 28225081","page":"285-298","source":"PubMed","title":"Biomolecular condensates: organizers of cellular biochemistry","title-short":"Biomolecular condensates","volume":"18","author":[{"family":"Banani","given":"Salman F."},{"family":"Lee","given":"Hyun O."},{"family":"Hyman","given":"Anthony A."},{"family":"Rosen","given":"Michael K."}],"issued":{"date-parts":[["2017"]]}}},{"id":11840,"uris":["http://zotero.org/users/2234377/items/7QSJKZL7"],"uri":["http://zotero.org/users/2234377/items/7QSJKZL7"],"itemData":{"id":11840,"type":"article-journal","abstract":"Cells compartmentalize biochemical reactions using organelles. Organelles can be either membrane-bound compartments or supramolecular assemblies of protein and ribonucleic acid known as 'biomolecular condensates'. Biomolecular condensates, such as nucleoli and germ granules, have been described as liquid like, as they have the ability to fuse, flow, and undergo fission. Recent experiments have revealed that some liquid-like condensates can mature over time to form stable gels. In other cases, biomolecular condensates solidify into amyloid-like fibers. Here we discuss the assembly, organization, and physiological roles of these more stable condensates in cells, focusing on Balbiani bodies, centrosomes, nuclear pores, and amyloid bodies. We discuss how the material properties of these condensates can be explained by the principles of liquid-liquid phase separation and maturation.","container-title":"Trends in Biochemical Sciences","DOI":"10.1016/j.tibs.2017.11.005","ISSN":"0968-0004","issue":"2","journalAbbreviation":"Trends Biochem. Sci.","language":"eng","note":"number: 2\nPMID: 29258725","page":"81-94","source":"PubMed","title":"Organization and Function of Non-dynamic Biomolecular Condensates","volume":"43","author":[{"family":"Woodruff","given":"Jeffrey B."},{"family":"Hyman","given":"Anthony A."},{"family":"Boke","given":"Elvan"}],"issued":{"date-parts":[["2018"]]}}},{"id":11849,"uris":["http://zotero.org/users/2234377/items/8RW5MS95"],"uri":["http://zotero.org/users/2234377/items/8RW5MS95"],"itemData":{"id":11849,"type":"article-journal","abstract":"Phase transitions are ubiquitous in nonliving matter, and recent discoveries have shown that they also play a key role within living cells. Intracellular liquid-liquid phase separation is thought to drive the formation of condensed liquid-like droplets of protein, RNA, and other biomolecules, which form in the absence of a delimiting membrane. Recent studies have elucidated many aspects of the molecular interactions underlying the formation of these remarkable and ubiquitous droplets and the way in which such interactions dictate their material properties, composition, and phase behavior. Here, we review these exciting developments and highlight key remaining challenges, particularly the ability of liquid condensates to both facilitate and respond to biological function and how their metastability may underlie devastating protein aggregation diseases.","container-title":"Science (New York, N.Y.)","DOI":"10.1126/science.aaf4382","ISSN":"1095-9203","issue":"6357","journalAbbreviation":"Science","language":"eng","note":"number: 6357\nPMID: 28935776","source":"PubMed","title":"Liquid phase condensation in cell physiology and disease","volume":"357","author":[{"family":"Shin","given":"Yongdae"},{"family":"Brangwynne","given":"Clifford P."}],"issued":{"date-parts":[["2017"]],"season":"22"}}},{"id":11847,"uris":["http://zotero.org/users/2234377/items/VJDZ2FEV"],"uri":["http://zotero.org/users/2234377/items/VJDZ2FEV"],"itemData":{"id":11847,"type":"article-journal","abstract":"Cells organize many of their biochemical reactions in non-membrane compartments. Recent evidence has shown that many of these compartments are liquids that form by phase separation from the cytoplasm. Here we discuss the basic physical concepts necessary to understand the consequences of liquid-like states for biological functions.","container-title":"Annual Review of Cell and Developmental Biology","DOI":"10.1146/annurev-cellbio-100913-013325","ISSN":"1530-8995","journalAbbreviation":"Annu. Rev. Cell Dev. Biol.","language":"eng","note":"PMID: 25288112","page":"39-58","source":"PubMed","title":"Liquid-liquid phase separation in biology","volume":"30","author":[{"family":"Hyman","given":"Anthony A."},{"family":"Weber","given":"Christoph A."},{"family":"Jülicher","given":"Frank"}],"issued":{"date-parts":[["2014"]]}}}],"schema":"https://github.com/citation-style-language/schema/raw/master/csl-citation.json"}</w:instrText>
      </w:r>
      <w:r>
        <w:rPr>
          <w:lang w:val="en-GB"/>
        </w:rPr>
      </w:r>
      <w:r>
        <w:rPr>
          <w:lang w:val="en-GB"/>
        </w:rPr>
        <w:fldChar w:fldCharType="separate"/>
      </w:r>
      <w:r>
        <w:rPr>
          <w:lang w:val="en-GB"/>
        </w:rPr>
        <w:t>(</w:t>
      </w:r>
      <w:r>
        <w:rPr>
          <w:i/>
          <w:iCs/>
          <w:lang w:val="en-GB"/>
        </w:rPr>
        <w:t>32</w:t>
      </w:r>
      <w:r>
        <w:rPr>
          <w:lang w:val="en-GB"/>
        </w:rPr>
        <w:t>–</w:t>
      </w:r>
      <w:r>
        <w:rPr>
          <w:i/>
          <w:iCs/>
          <w:lang w:val="en-GB"/>
        </w:rPr>
        <w:t>35</w:t>
      </w:r>
      <w:r>
        <w:rPr>
          <w:lang w:val="en-GB"/>
        </w:rPr>
        <w:t>)</w:t>
      </w:r>
      <w:r>
        <w:rPr>
          <w:lang w:val="en-GB"/>
        </w:rPr>
      </w:r>
      <w:r>
        <w:rPr>
          <w:lang w:val="en-GB"/>
        </w:rPr>
        <w:fldChar w:fldCharType="end"/>
      </w:r>
      <w:r>
        <w:rPr>
          <w:lang w:val="en-GB"/>
        </w:rPr>
        <w:t>.</w:t>
      </w:r>
      <w:r>
        <w:rPr>
          <w:iCs/>
        </w:rPr>
        <w:t xml:space="preserve"> MLOs are thought to form by liquid-liquid phase separation, which</w:t>
      </w:r>
      <w:r>
        <w:rPr/>
        <w:t xml:space="preserve"> relies on weak electrostatic interactions between IDR </w:t>
      </w:r>
      <w:r>
        <w:fldChar w:fldCharType="begin"/>
      </w:r>
      <w:r>
        <w:rPr/>
        <w:instrText>ADDIN ZOTERO_ITEM CSL_CITATION {"citationID":"SuRJTsYf","properties":{"formattedCitation":"({\\i{}32})","plainCitation":"(32)","noteIndex":0},"citationItems":[{"id":11842,"uris":["http://zotero.org/users/2234377/items/7VHPVKQV"],"uri":["http://zotero.org/users/2234377/items/7VHPVKQV"],"itemData":{"id":11842,"type":"article-journal","abstract":"Biomolecular condensates are micron-scale compartments in eukaryotic cells that lack surrounding membranes but function to concentrate proteins and nucleic acids. These condensates are involved in diverse processes, including RNA metabolism, ribosome biogenesis, the DNA damage response and signal transduction. Recent studies have shown that liquid-liquid phase separation driven by multivalent macromolecular interactions is an important organizing principle for biomolecular condensates. With this physical framework, it is now possible to explain how the assembly, composition, physical properties and biochemical and cellular functions of these important structures are regulated.","container-title":"Nature Reviews. Molecular Cell Biology","DOI":"10.1038/nrm.2017.7","ISSN":"1471-0080","issue":"5","journalAbbreviation":"Nat. Rev. Mol. Cell Biol.","language":"eng","note":"number: 5\nPMID: 28225081","page":"285-298","source":"PubMed","title":"Biomolecular condensates: organizers of cellular biochemistry","title-short":"Biomolecular condensates","volume":"18","author":[{"family":"Banani","given":"Salman F."},{"family":"Lee","given":"Hyun O."},{"family":"Hyman","given":"Anthony A."},{"family":"Rosen","given":"Michael K."}],"issued":{"date-parts":[["2017"]]}}}],"schema":"https://github.com/citation-style-language/schema/raw/master/csl-citation.json"}</w:instrText>
      </w:r>
      <w:r>
        <w:rPr/>
      </w:r>
      <w:r>
        <w:rPr/>
        <w:fldChar w:fldCharType="separate"/>
      </w:r>
      <w:r>
        <w:rPr/>
      </w:r>
      <w:r>
        <w:rPr>
          <w:lang w:val="en-GB"/>
        </w:rPr>
        <w:t>(</w:t>
      </w:r>
      <w:r>
        <w:rPr>
          <w:i/>
          <w:iCs/>
          <w:lang w:val="en-GB"/>
        </w:rPr>
        <w:t>32</w:t>
      </w:r>
      <w:r>
        <w:rPr>
          <w:lang w:val="en-GB"/>
        </w:rPr>
        <w:t>)</w:t>
      </w:r>
      <w:r>
        <w:rPr/>
      </w:r>
      <w:r>
        <w:rPr/>
        <w:fldChar w:fldCharType="end"/>
      </w:r>
      <w:r>
        <w:rPr>
          <w:iCs/>
        </w:rPr>
        <w:t xml:space="preserve"> that may be disrupted by phosphorylation</w:t>
      </w:r>
      <w:r>
        <w:rPr/>
        <w:t xml:space="preserve">. Since we observed clustering of cell cycle-regulated phosphosites in IDRs (Fig. 4B), we hypothesised that changes in the net charge of these regions due to CDK mediated phosphorylation might control MLO assembly and disassembly during cell cycle progression. To see whether there is evidence that supports this hypothesis, we manually </w:t>
      </w:r>
      <w:del w:id="49" w:author="Microsoft Office User" w:date="2020-12-02T11:27:00Z">
        <w:r>
          <w:rPr/>
          <w:delText xml:space="preserve">curated </w:delText>
        </w:r>
      </w:del>
      <w:ins w:id="50" w:author="Microsoft Office User" w:date="2020-12-02T11:27:00Z">
        <w:r>
          <w:rPr/>
          <w:t xml:space="preserve">analysed </w:t>
        </w:r>
      </w:ins>
      <w:ins w:id="51" w:author="Microsoft Office User" w:date="2020-12-02T11:23:00Z">
        <w:r>
          <w:rPr/>
          <w:t>publi</w:t>
        </w:r>
      </w:ins>
      <w:ins w:id="52" w:author="Microsoft Office User" w:date="2020-12-02T11:24:00Z">
        <w:r>
          <w:rPr/>
          <w:t xml:space="preserve">cly available </w:t>
        </w:r>
      </w:ins>
      <w:ins w:id="53" w:author="Microsoft Office User" w:date="2020-12-02T11:23:00Z">
        <w:r>
          <w:rPr/>
          <w:t xml:space="preserve">data </w:t>
        </w:r>
      </w:ins>
      <w:ins w:id="54" w:author="Microsoft Office User" w:date="2020-12-02T11:27:00Z">
        <w:r>
          <w:rPr/>
          <w:t>on</w:t>
        </w:r>
      </w:ins>
      <w:ins w:id="55" w:author="Microsoft Office User" w:date="2020-12-02T11:23:00Z">
        <w:r>
          <w:rPr/>
          <w:t xml:space="preserve"> each </w:t>
        </w:r>
      </w:ins>
      <w:ins w:id="56" w:author="Microsoft Office User" w:date="2020-12-02T11:30:00Z">
        <w:r>
          <w:rPr/>
          <w:t xml:space="preserve">of our curated </w:t>
        </w:r>
      </w:ins>
      <w:ins w:id="57" w:author="Microsoft Office User" w:date="2020-12-02T11:26:00Z">
        <w:r>
          <w:rPr/>
          <w:t xml:space="preserve">human </w:t>
        </w:r>
      </w:ins>
      <w:ins w:id="58" w:author="Microsoft Office User" w:date="2020-12-02T11:23:00Z">
        <w:r>
          <w:rPr/>
          <w:t>CDK substrate</w:t>
        </w:r>
      </w:ins>
      <w:ins w:id="59" w:author="Microsoft Office User" w:date="2020-12-02T11:30:00Z">
        <w:r>
          <w:rPr/>
          <w:t>s</w:t>
        </w:r>
      </w:ins>
      <w:ins w:id="60" w:author="Microsoft Office User" w:date="2020-12-02T11:23:00Z">
        <w:r>
          <w:rPr/>
          <w:t xml:space="preserve"> </w:t>
        </w:r>
      </w:ins>
      <w:ins w:id="61" w:author="Microsoft Office User" w:date="2020-12-02T11:27:00Z">
        <w:r>
          <w:rPr/>
          <w:t>for</w:t>
        </w:r>
      </w:ins>
      <w:ins w:id="62" w:author="Microsoft Office User" w:date="2020-12-02T11:23:00Z">
        <w:r>
          <w:rPr/>
          <w:t xml:space="preserve"> localisation </w:t>
        </w:r>
      </w:ins>
      <w:ins w:id="63" w:author="Microsoft Office User" w:date="2020-12-02T11:24:00Z">
        <w:r>
          <w:rPr/>
          <w:t>to MLOs</w:t>
        </w:r>
      </w:ins>
      <w:ins w:id="64" w:author="Microsoft Office User" w:date="2020-12-02T11:27:00Z">
        <w:r>
          <w:rPr/>
          <w:t>. We</w:t>
        </w:r>
      </w:ins>
      <w:ins w:id="65" w:author="Microsoft Office User" w:date="2020-12-02T11:24:00Z">
        <w:r>
          <w:rPr/>
          <w:t xml:space="preserve"> </w:t>
        </w:r>
      </w:ins>
      <w:del w:id="66" w:author="Microsoft Office User" w:date="2020-12-02T11:24:00Z">
        <w:r>
          <w:rPr/>
          <w:delText xml:space="preserve">the </w:delText>
        </w:r>
      </w:del>
      <w:ins w:id="67" w:author="Microsoft Office User" w:date="2020-12-02T11:24:00Z">
        <w:r>
          <w:rPr/>
          <w:t>also assembled a</w:t>
        </w:r>
      </w:ins>
      <w:ins w:id="68" w:author="Microsoft Office User" w:date="2020-12-02T11:29:00Z">
        <w:r>
          <w:rPr/>
          <w:t xml:space="preserve">n </w:t>
        </w:r>
      </w:ins>
      <w:r>
        <w:rPr/>
        <w:t xml:space="preserve">MLO proteome </w:t>
      </w:r>
      <w:ins w:id="69" w:author="Microsoft Office User" w:date="2020-12-02T11:29:00Z">
        <w:r>
          <w:rPr/>
          <w:t xml:space="preserve">from human phosphoproteomics studies </w:t>
        </w:r>
      </w:ins>
      <w:r>
        <w:rPr/>
        <w:t>(</w:t>
      </w:r>
      <w:ins w:id="70" w:author="Microsoft Office User" w:date="2020-12-02T11:26:00Z">
        <w:r>
          <w:rPr/>
          <w:t xml:space="preserve">Table SX; </w:t>
        </w:r>
      </w:ins>
      <w:commentRangeStart w:id="5"/>
      <w:r>
        <w:rPr/>
        <w:t>See Supplementary Methods for sources</w:t>
      </w:r>
      <w:r>
        <w:rPr/>
      </w:r>
      <w:commentRangeEnd w:id="5"/>
      <w:r>
        <w:commentReference w:id="5"/>
      </w:r>
      <w:r>
        <w:rPr/>
        <w:t>)</w:t>
      </w:r>
      <w:ins w:id="71" w:author="Microsoft Office User" w:date="2020-12-02T11:26:00Z">
        <w:r>
          <w:rPr/>
          <w:t xml:space="preserve"> </w:t>
        </w:r>
      </w:ins>
      <w:ins w:id="72" w:author="Microsoft Office User" w:date="2020-12-02T11:28:00Z">
        <w:r>
          <w:rPr/>
          <w:t xml:space="preserve">and analysed the proportion of </w:t>
        </w:r>
      </w:ins>
      <w:ins w:id="73" w:author="Microsoft Office User" w:date="2020-12-02T11:28:00Z">
        <w:r>
          <w:rPr>
            <w:i/>
            <w:iCs/>
          </w:rPr>
          <w:t>Xenopus</w:t>
        </w:r>
      </w:ins>
      <w:ins w:id="74" w:author="Microsoft Office User" w:date="2020-12-02T11:26:00Z">
        <w:r>
          <w:rPr/>
          <w:t xml:space="preserve"> </w:t>
        </w:r>
      </w:ins>
      <w:del w:id="75" w:author="Microsoft Office User" w:date="2020-12-02T11:26:00Z">
        <w:r>
          <w:rPr/>
          <w:delText>, and</w:delText>
        </w:r>
      </w:del>
      <w:del w:id="76" w:author="Microsoft Office User" w:date="2020-12-02T11:23:00Z">
        <w:r>
          <w:rPr/>
          <w:delText xml:space="preserve"> </w:delText>
        </w:r>
      </w:del>
      <w:del w:id="77" w:author="Microsoft Office User" w:date="2020-12-02T11:26:00Z">
        <w:r>
          <w:rPr/>
          <w:delText xml:space="preserve">individually verified the presence of CDK substrates and </w:delText>
        </w:r>
      </w:del>
      <w:commentRangeStart w:id="6"/>
      <w:r>
        <w:rPr/>
        <w:t xml:space="preserve">dynamic phosphoproteins </w:t>
      </w:r>
      <w:ins w:id="78" w:author="Microsoft Office User" w:date="2020-12-02T11:28:00Z">
        <w:r>
          <w:rPr/>
          <w:t>w</w:t>
        </w:r>
      </w:ins>
      <w:ins w:id="79" w:author="Microsoft Office User" w:date="2020-12-02T11:29:00Z">
        <w:r>
          <w:rPr/>
          <w:t xml:space="preserve">ith homologues </w:t>
        </w:r>
      </w:ins>
      <w:r>
        <w:rPr/>
        <w:t>among this dataset</w:t>
      </w:r>
      <w:r>
        <w:rPr/>
      </w:r>
      <w:commentRangeEnd w:id="6"/>
      <w:r>
        <w:commentReference w:id="6"/>
      </w:r>
      <w:r>
        <w:rPr/>
        <w:t>. We found that at least 235 CDK substrates (35.6%) and 201 (31%) dynamic</w:t>
      </w:r>
      <w:r>
        <w:rPr>
          <w:i/>
          <w:iCs/>
        </w:rPr>
        <w:t xml:space="preserve"> </w:t>
      </w:r>
      <w:ins w:id="80" w:author="Utilisateur Microsoft Office" w:date="2020-12-01T15:31:00Z">
        <w:r>
          <w:rPr>
            <w:i/>
            <w:iCs/>
          </w:rPr>
          <w:t xml:space="preserve">Xenopus </w:t>
        </w:r>
      </w:ins>
      <w:r>
        <w:rPr/>
        <w:t xml:space="preserve">phosphoproteins are present in MLOs (Fig. </w:t>
      </w:r>
      <w:del w:id="81" w:author="Microsoft Office User" w:date="2020-12-02T11:29:00Z">
        <w:r>
          <w:rPr/>
          <w:delText>4h</w:delText>
        </w:r>
      </w:del>
      <w:ins w:id="82" w:author="Microsoft Office User" w:date="2020-12-02T11:29:00Z">
        <w:r>
          <w:rPr/>
          <w:t>4H</w:t>
        </w:r>
      </w:ins>
      <w:r>
        <w:rPr/>
        <w:t xml:space="preserve">). CDK substrates include major proteins of MLOs highly enriched in IDRs such as coilin (Cajal bodies), nucleophosmin and Ki-67 (nucleoli), 53BP1 (53BP1 bodies), nucleoporins (NPCs) and PML (PML bodies). In these proteins, as in dynamic phosphoproteins </w:t>
      </w:r>
      <w:r>
        <w:rPr>
          <w:i/>
          <w:iCs/>
        </w:rPr>
        <w:t>in vivo</w:t>
      </w:r>
      <w:r>
        <w:rPr/>
        <w:t>, the vast majority of proline-directed phosphosites and confirmed CDK sites were located in predicted IDRs (</w:t>
      </w:r>
      <w:commentRangeStart w:id="7"/>
      <w:r>
        <w:rPr/>
        <w:t>fig. S6F</w:t>
      </w:r>
      <w:r>
        <w:rPr/>
      </w:r>
      <w:commentRangeEnd w:id="7"/>
      <w:r>
        <w:commentReference w:id="7"/>
      </w:r>
      <w:r>
        <w:rPr/>
        <w:t xml:space="preserve">). Moreover, of the 148 proteins that show dynamic phosphorylation in </w:t>
      </w:r>
      <w:r>
        <w:rPr>
          <w:i/>
          <w:iCs/>
        </w:rPr>
        <w:t>Xenopus</w:t>
      </w:r>
      <w:r>
        <w:rPr/>
        <w:t xml:space="preserve"> and are CDK substrates in human, 73 (49%) localise to MLOs (Fig. 4H). These data support the existence of an evolutionary conserved mechanism for cell-cycle control of MLOs.</w:t>
      </w:r>
    </w:p>
    <w:p>
      <w:pPr>
        <w:pStyle w:val="Normal"/>
        <w:spacing w:lineRule="auto" w:line="360"/>
        <w:ind w:firstLine="720"/>
        <w:jc w:val="both"/>
        <w:rPr>
          <w:iCs/>
        </w:rPr>
      </w:pPr>
      <w:r>
        <w:rPr>
          <w:iCs/>
        </w:rPr>
        <w:t xml:space="preserve">In conclusion, this work reveals </w:t>
      </w:r>
      <w:r>
        <w:rPr>
          <w:i/>
        </w:rPr>
        <w:t xml:space="preserve">in vivo </w:t>
      </w:r>
      <w:r>
        <w:rPr>
          <w:iCs/>
        </w:rPr>
        <w:t>that cell cycle dynamic and CDK sites are both quantitatively and qualitatively different from other dynamic phosphosites: they are the most numerous, they occur</w:t>
      </w:r>
      <w:ins w:id="83" w:author="Microsoft Office User" w:date="2020-12-02T11:31:00Z">
        <w:r>
          <w:rPr>
            <w:iCs/>
          </w:rPr>
          <w:t xml:space="preserve"> synchronously</w:t>
        </w:r>
      </w:ins>
      <w:r>
        <w:rPr>
          <w:iCs/>
        </w:rPr>
        <w:t xml:space="preserve"> </w:t>
      </w:r>
      <w:del w:id="84" w:author="Utilisateur Microsoft Office" w:date="2020-12-01T15:34:00Z">
        <w:r>
          <w:rPr>
            <w:iCs/>
          </w:rPr>
          <w:delText xml:space="preserve">abruptly </w:delText>
        </w:r>
      </w:del>
      <w:del w:id="85" w:author="Microsoft Office User" w:date="2020-12-02T11:31:00Z">
        <w:r>
          <w:rPr>
            <w:iCs/>
          </w:rPr>
          <w:delText xml:space="preserve">in a coordinated manner </w:delText>
        </w:r>
      </w:del>
      <w:r>
        <w:rPr>
          <w:iCs/>
        </w:rPr>
        <w:t>on multiple proteins of similar complexes, and they are highly-enriched within IDRs. Since mitotic sites cluster on key proteins of MLOs, which should destabilise weak interactions between IDRs, their switch-like phosphorylation should promote rapid MLO disassembly, thus acting analogously to a detergent that dissolves liquid phase boundaries. Detailed biochemical and structural studies will be required to verify this hypothesis.</w:t>
      </w:r>
    </w:p>
    <w:p>
      <w:pPr>
        <w:pStyle w:val="Normal"/>
        <w:spacing w:lineRule="auto" w:line="360"/>
        <w:jc w:val="both"/>
        <w:rPr>
          <w:iCs/>
        </w:rPr>
      </w:pPr>
      <w:r>
        <w:rPr>
          <w:iCs/>
        </w:rPr>
      </w:r>
    </w:p>
    <w:p>
      <w:pPr>
        <w:pStyle w:val="Normal"/>
        <w:spacing w:lineRule="auto" w:line="360"/>
        <w:jc w:val="both"/>
        <w:rPr>
          <w:b/>
          <w:b/>
          <w:bCs/>
          <w:iCs/>
        </w:rPr>
      </w:pPr>
      <w:r>
        <w:rPr>
          <w:b/>
          <w:bCs/>
          <w:iCs/>
        </w:rPr>
        <w:t>References</w:t>
      </w:r>
    </w:p>
    <w:p>
      <w:pPr>
        <w:pStyle w:val="Bibliography"/>
        <w:rPr>
          <w:lang w:val="en-GB"/>
        </w:rPr>
      </w:pPr>
      <w:r>
        <w:fldChar w:fldCharType="begin"/>
      </w:r>
      <w:r>
        <w:rPr/>
        <w:instrText>ADDIN ZOTERO_BIBL {"uncited":[],"omitted":[],"custom":[]} CSL_BIBLIOGRAPHY</w:instrText>
      </w:r>
      <w:r>
        <w:rPr/>
      </w:r>
      <w:r>
        <w:rPr/>
        <w:fldChar w:fldCharType="separate"/>
      </w:r>
      <w:r>
        <w:rPr/>
      </w:r>
      <w:r>
        <w:rPr>
          <w:lang w:val="en-GB"/>
        </w:rPr>
        <w:t xml:space="preserve">1. </w:t>
        <w:tab/>
        <w:t xml:space="preserve">D. L. Fisher, P. Nurse, A single fission yeast mitotic cyclin B p34cdc2 kinase promotes both S-phase and mitosis in the absence of G1 cyclins. </w:t>
      </w:r>
      <w:r>
        <w:rPr>
          <w:i/>
          <w:iCs/>
          <w:lang w:val="en-GB"/>
        </w:rPr>
        <w:t>EMBO J</w:t>
      </w:r>
      <w:r>
        <w:rPr>
          <w:lang w:val="en-GB"/>
        </w:rPr>
        <w:t xml:space="preserve">. </w:t>
      </w:r>
      <w:r>
        <w:rPr>
          <w:b/>
          <w:bCs/>
          <w:lang w:val="en-GB"/>
        </w:rPr>
        <w:t>15</w:t>
      </w:r>
      <w:r>
        <w:rPr>
          <w:lang w:val="en-GB"/>
        </w:rPr>
        <w:t>, 850–60 (1996).</w:t>
      </w:r>
    </w:p>
    <w:p>
      <w:pPr>
        <w:pStyle w:val="Bibliography"/>
        <w:rPr>
          <w:lang w:val="en-GB"/>
        </w:rPr>
      </w:pPr>
      <w:r>
        <w:rPr>
          <w:lang w:val="en-GB"/>
        </w:rPr>
        <w:t xml:space="preserve">2. </w:t>
        <w:tab/>
        <w:t xml:space="preserve">D. Coudreuse, P. Nurse, Driving the cell cycle with a minimal CDK control network. </w:t>
      </w:r>
      <w:r>
        <w:rPr>
          <w:i/>
          <w:iCs/>
          <w:lang w:val="en-GB"/>
        </w:rPr>
        <w:t>Nature</w:t>
      </w:r>
      <w:r>
        <w:rPr>
          <w:lang w:val="en-GB"/>
        </w:rPr>
        <w:t xml:space="preserve">. </w:t>
      </w:r>
      <w:r>
        <w:rPr>
          <w:b/>
          <w:bCs/>
          <w:lang w:val="en-GB"/>
        </w:rPr>
        <w:t>468</w:t>
      </w:r>
      <w:r>
        <w:rPr>
          <w:lang w:val="en-GB"/>
        </w:rPr>
        <w:t>, 1074–1079 (2010).</w:t>
      </w:r>
    </w:p>
    <w:p>
      <w:pPr>
        <w:pStyle w:val="Bibliography"/>
        <w:rPr>
          <w:lang w:val="en-GB"/>
        </w:rPr>
      </w:pPr>
      <w:r>
        <w:rPr>
          <w:lang w:val="en-GB"/>
        </w:rPr>
        <w:t xml:space="preserve">3. </w:t>
        <w:tab/>
        <w:t xml:space="preserve">A. Errico, K. Deshmukh, Y. Tanaka, A. Pozniakovsky, T. Hunt, Identification of substrates for cyclin dependent kinases. </w:t>
      </w:r>
      <w:r>
        <w:rPr>
          <w:i/>
          <w:iCs/>
          <w:lang w:val="en-GB"/>
        </w:rPr>
        <w:t>Adv. Enzyme Regul.</w:t>
      </w:r>
      <w:r>
        <w:rPr>
          <w:lang w:val="en-GB"/>
        </w:rPr>
        <w:t xml:space="preserve"> </w:t>
      </w:r>
      <w:r>
        <w:rPr>
          <w:b/>
          <w:bCs/>
          <w:lang w:val="en-GB"/>
        </w:rPr>
        <w:t>50</w:t>
      </w:r>
      <w:r>
        <w:rPr>
          <w:lang w:val="en-GB"/>
        </w:rPr>
        <w:t>, 375–399 (2010).</w:t>
      </w:r>
    </w:p>
    <w:p>
      <w:pPr>
        <w:pStyle w:val="Bibliography"/>
        <w:rPr>
          <w:lang w:val="en-GB"/>
        </w:rPr>
      </w:pPr>
      <w:r>
        <w:rPr>
          <w:lang w:val="en-GB"/>
        </w:rPr>
        <w:t xml:space="preserve">4. </w:t>
        <w:tab/>
        <w:t xml:space="preserve">J. A. Ubersax, E. L. Woodbury, P. N. Quang, M. Paraz, J. D. Blethrow, K. Shah, K. M. Shokat, D. O. Morgan, Targets of the cyclin-dependent kinase Cdk1. </w:t>
      </w:r>
      <w:r>
        <w:rPr>
          <w:i/>
          <w:iCs/>
          <w:lang w:val="en-GB"/>
        </w:rPr>
        <w:t>Nature</w:t>
      </w:r>
      <w:r>
        <w:rPr>
          <w:lang w:val="en-GB"/>
        </w:rPr>
        <w:t xml:space="preserve">. </w:t>
      </w:r>
      <w:r>
        <w:rPr>
          <w:b/>
          <w:bCs/>
          <w:lang w:val="en-GB"/>
        </w:rPr>
        <w:t>425</w:t>
      </w:r>
      <w:r>
        <w:rPr>
          <w:lang w:val="en-GB"/>
        </w:rPr>
        <w:t>, 859–64 (2003).</w:t>
      </w:r>
    </w:p>
    <w:p>
      <w:pPr>
        <w:pStyle w:val="Bibliography"/>
        <w:rPr>
          <w:lang w:val="en-GB"/>
        </w:rPr>
      </w:pPr>
      <w:r>
        <w:rPr>
          <w:lang w:val="en-GB"/>
        </w:rPr>
        <w:t xml:space="preserve">5. </w:t>
        <w:tab/>
        <w:t xml:space="preserve">J. D. Blethrow, J. S. Glavy, D. O. Morgan, K. M. Shokat, Covalent capture of kinase-specific phosphopeptides reveals Cdk1-cyclin B substrates. </w:t>
      </w:r>
      <w:r>
        <w:rPr>
          <w:i/>
          <w:iCs/>
          <w:lang w:val="en-GB"/>
        </w:rPr>
        <w:t>Proc Natl Acad Sci U A</w:t>
      </w:r>
      <w:r>
        <w:rPr>
          <w:lang w:val="en-GB"/>
        </w:rPr>
        <w:t xml:space="preserve">. </w:t>
      </w:r>
      <w:r>
        <w:rPr>
          <w:b/>
          <w:bCs/>
          <w:lang w:val="en-GB"/>
        </w:rPr>
        <w:t>105</w:t>
      </w:r>
      <w:r>
        <w:rPr>
          <w:lang w:val="en-GB"/>
        </w:rPr>
        <w:t>, 1442–7 (2008).</w:t>
      </w:r>
    </w:p>
    <w:p>
      <w:pPr>
        <w:pStyle w:val="Bibliography"/>
        <w:rPr>
          <w:lang w:val="en-GB"/>
        </w:rPr>
      </w:pPr>
      <w:r>
        <w:rPr>
          <w:lang w:val="en-GB"/>
        </w:rPr>
        <w:t xml:space="preserve">6. </w:t>
        <w:tab/>
        <w:t xml:space="preserve">Y. Chi, M. Welcker, A. A. Hizli, J. J. Posakony, R. Aebersold, B. E. Clurman, Identification of CDK2 substrates in human cell lysates. </w:t>
      </w:r>
      <w:r>
        <w:rPr>
          <w:i/>
          <w:iCs/>
          <w:lang w:val="en-GB"/>
        </w:rPr>
        <w:t>Genome Biol</w:t>
      </w:r>
      <w:r>
        <w:rPr>
          <w:lang w:val="en-GB"/>
        </w:rPr>
        <w:t xml:space="preserve">. </w:t>
      </w:r>
      <w:r>
        <w:rPr>
          <w:b/>
          <w:bCs/>
          <w:lang w:val="en-GB"/>
        </w:rPr>
        <w:t>9</w:t>
      </w:r>
      <w:r>
        <w:rPr>
          <w:lang w:val="en-GB"/>
        </w:rPr>
        <w:t>, R149 (2008).</w:t>
      </w:r>
    </w:p>
    <w:p>
      <w:pPr>
        <w:pStyle w:val="Bibliography"/>
        <w:rPr>
          <w:lang w:val="en-GB"/>
        </w:rPr>
      </w:pPr>
      <w:r>
        <w:rPr>
          <w:lang w:val="en-GB"/>
        </w:rPr>
        <w:t xml:space="preserve">7. </w:t>
        <w:tab/>
        <w:t xml:space="preserve">S. Lim, P. Kaldis, Cdks, cyclins and CKIs: roles beyond cell cycle regulation. </w:t>
      </w:r>
      <w:r>
        <w:rPr>
          <w:i/>
          <w:iCs/>
          <w:lang w:val="en-GB"/>
        </w:rPr>
        <w:t>Dev. Camb. Engl.</w:t>
      </w:r>
      <w:r>
        <w:rPr>
          <w:lang w:val="en-GB"/>
        </w:rPr>
        <w:t xml:space="preserve"> </w:t>
      </w:r>
      <w:r>
        <w:rPr>
          <w:b/>
          <w:bCs/>
          <w:lang w:val="en-GB"/>
        </w:rPr>
        <w:t>140</w:t>
      </w:r>
      <w:r>
        <w:rPr>
          <w:lang w:val="en-GB"/>
        </w:rPr>
        <w:t>, 3079–3093 (2013).</w:t>
      </w:r>
    </w:p>
    <w:p>
      <w:pPr>
        <w:pStyle w:val="Bibliography"/>
        <w:rPr>
          <w:lang w:val="en-GB"/>
        </w:rPr>
      </w:pPr>
      <w:r>
        <w:rPr>
          <w:lang w:val="en-GB"/>
        </w:rPr>
        <w:t xml:space="preserve">8. </w:t>
        <w:tab/>
        <w:t xml:space="preserve">P. Hydbring, M. Malumbres, P. Sicinski, Non-canonical functions of cell cycle cyclins and cyclin-dependent kinases. </w:t>
      </w:r>
      <w:r>
        <w:rPr>
          <w:i/>
          <w:iCs/>
          <w:lang w:val="en-GB"/>
        </w:rPr>
        <w:t>Nat. Rev. Mol. Cell Biol.</w:t>
      </w:r>
      <w:r>
        <w:rPr>
          <w:lang w:val="en-GB"/>
        </w:rPr>
        <w:t xml:space="preserve"> </w:t>
      </w:r>
      <w:r>
        <w:rPr>
          <w:b/>
          <w:bCs/>
          <w:lang w:val="en-GB"/>
        </w:rPr>
        <w:t>17</w:t>
      </w:r>
      <w:r>
        <w:rPr>
          <w:lang w:val="en-GB"/>
        </w:rPr>
        <w:t>, 280–292 (2016).</w:t>
      </w:r>
    </w:p>
    <w:p>
      <w:pPr>
        <w:pStyle w:val="Bibliography"/>
        <w:rPr>
          <w:lang w:val="en-GB"/>
        </w:rPr>
      </w:pPr>
      <w:r>
        <w:rPr>
          <w:lang w:val="en-GB"/>
        </w:rPr>
        <w:t xml:space="preserve">9. </w:t>
        <w:tab/>
        <w:t xml:space="preserve">L. Krasinska, D. Fisher, Non-Cell Cycle Functions of the CDK Network in Ciliogenesis: Recycling the Cell Cycle Oscillator. </w:t>
      </w:r>
      <w:r>
        <w:rPr>
          <w:i/>
          <w:iCs/>
          <w:lang w:val="en-GB"/>
        </w:rPr>
        <w:t>BioEssays News Rev. Mol. Cell. Dev. Biol.</w:t>
      </w:r>
      <w:r>
        <w:rPr>
          <w:lang w:val="en-GB"/>
        </w:rPr>
        <w:t xml:space="preserve"> </w:t>
      </w:r>
      <w:r>
        <w:rPr>
          <w:b/>
          <w:bCs/>
          <w:lang w:val="en-GB"/>
        </w:rPr>
        <w:t>40</w:t>
      </w:r>
      <w:r>
        <w:rPr>
          <w:lang w:val="en-GB"/>
        </w:rPr>
        <w:t>, e1800016 (2018).</w:t>
      </w:r>
    </w:p>
    <w:p>
      <w:pPr>
        <w:pStyle w:val="Bibliography"/>
        <w:rPr>
          <w:lang w:val="en-GB"/>
        </w:rPr>
      </w:pPr>
      <w:r>
        <w:rPr>
          <w:lang w:val="en-GB"/>
        </w:rPr>
        <w:t xml:space="preserve">10. </w:t>
        <w:tab/>
        <w:t xml:space="preserve">J. E. Purvis, G. Lahav, Encoding and decoding cellular information through signaling dynamics. </w:t>
      </w:r>
      <w:r>
        <w:rPr>
          <w:i/>
          <w:iCs/>
          <w:lang w:val="en-GB"/>
        </w:rPr>
        <w:t>Cell</w:t>
      </w:r>
      <w:r>
        <w:rPr>
          <w:lang w:val="en-GB"/>
        </w:rPr>
        <w:t xml:space="preserve">. </w:t>
      </w:r>
      <w:r>
        <w:rPr>
          <w:b/>
          <w:bCs/>
          <w:lang w:val="en-GB"/>
        </w:rPr>
        <w:t>152</w:t>
      </w:r>
      <w:r>
        <w:rPr>
          <w:lang w:val="en-GB"/>
        </w:rPr>
        <w:t>, 945–956 (2013).</w:t>
      </w:r>
    </w:p>
    <w:p>
      <w:pPr>
        <w:pStyle w:val="Bibliography"/>
        <w:rPr>
          <w:lang w:val="en-GB"/>
        </w:rPr>
      </w:pPr>
      <w:r>
        <w:rPr>
          <w:lang w:val="en-GB"/>
        </w:rPr>
        <w:t xml:space="preserve">11. </w:t>
        <w:tab/>
        <w:t xml:space="preserve">T. Ly, A. Whigham, R. Clarke, A. J. Brenes-Murillo, B. Estes, D. Madhessian, E. Lundberg, P. Wadsworth, A. I. Lamond, Proteomic analysis of cell cycle progression in asynchronous cultures, including mitotic subphases, using PRIMMUS. </w:t>
      </w:r>
      <w:r>
        <w:rPr>
          <w:i/>
          <w:iCs/>
          <w:lang w:val="en-GB"/>
        </w:rPr>
        <w:t>eLife</w:t>
      </w:r>
      <w:r>
        <w:rPr>
          <w:lang w:val="en-GB"/>
        </w:rPr>
        <w:t xml:space="preserve">. </w:t>
      </w:r>
      <w:r>
        <w:rPr>
          <w:b/>
          <w:bCs/>
          <w:lang w:val="en-GB"/>
        </w:rPr>
        <w:t>6</w:t>
      </w:r>
      <w:r>
        <w:rPr>
          <w:lang w:val="en-GB"/>
        </w:rPr>
        <w:t>, e27574 (2017).</w:t>
      </w:r>
    </w:p>
    <w:p>
      <w:pPr>
        <w:pStyle w:val="Bibliography"/>
        <w:rPr>
          <w:lang w:val="en-GB"/>
        </w:rPr>
      </w:pPr>
      <w:r>
        <w:rPr>
          <w:lang w:val="en-GB"/>
        </w:rPr>
        <w:t xml:space="preserve">12. </w:t>
        <w:tab/>
        <w:t xml:space="preserve">B. Budnik, E. Levy, G. Harmange, N. Slavov, SCoPE-MS: mass spectrometry of single mammalian cells quantifies proteome heterogeneity during cell differentiation. </w:t>
      </w:r>
      <w:r>
        <w:rPr>
          <w:i/>
          <w:iCs/>
          <w:lang w:val="en-GB"/>
        </w:rPr>
        <w:t>Genome Biol.</w:t>
      </w:r>
      <w:r>
        <w:rPr>
          <w:lang w:val="en-GB"/>
        </w:rPr>
        <w:t xml:space="preserve"> </w:t>
      </w:r>
      <w:r>
        <w:rPr>
          <w:b/>
          <w:bCs/>
          <w:lang w:val="en-GB"/>
        </w:rPr>
        <w:t>19</w:t>
      </w:r>
      <w:r>
        <w:rPr>
          <w:lang w:val="en-GB"/>
        </w:rPr>
        <w:t>, 161 (2018).</w:t>
      </w:r>
    </w:p>
    <w:p>
      <w:pPr>
        <w:pStyle w:val="Bibliography"/>
        <w:rPr>
          <w:lang w:val="en-GB"/>
        </w:rPr>
      </w:pPr>
      <w:r>
        <w:rPr>
          <w:lang w:val="en-GB"/>
        </w:rPr>
        <w:t xml:space="preserve">13. </w:t>
        <w:tab/>
        <w:t xml:space="preserve">C. Lombard-Banek, S. A. Moody, M. C. Manzini, P. Nemes, Microsampling Capillary Electrophoresis Mass Spectrometry Enables Single-Cell Proteomics in Complex Tissues: Developing Cell Clones in Live Xenopus laevis and Zebrafish Embryos. </w:t>
      </w:r>
      <w:r>
        <w:rPr>
          <w:i/>
          <w:iCs/>
          <w:lang w:val="en-GB"/>
        </w:rPr>
        <w:t>Anal. Chem.</w:t>
      </w:r>
      <w:r>
        <w:rPr>
          <w:lang w:val="en-GB"/>
        </w:rPr>
        <w:t xml:space="preserve"> </w:t>
      </w:r>
      <w:r>
        <w:rPr>
          <w:b/>
          <w:bCs/>
          <w:lang w:val="en-GB"/>
        </w:rPr>
        <w:t>91</w:t>
      </w:r>
      <w:r>
        <w:rPr>
          <w:lang w:val="en-GB"/>
        </w:rPr>
        <w:t>, 4797–4805 (2019).</w:t>
      </w:r>
    </w:p>
    <w:p>
      <w:pPr>
        <w:pStyle w:val="Bibliography"/>
        <w:rPr>
          <w:lang w:val="en-GB"/>
        </w:rPr>
      </w:pPr>
      <w:r>
        <w:rPr>
          <w:lang w:val="en-GB"/>
        </w:rPr>
        <w:t xml:space="preserve">14. </w:t>
        <w:tab/>
        <w:t xml:space="preserve">H. Post, R. Penning, M. A. Fitzpatrick, L. B. Garrigues, W. Wu, H. D. MacGillavry, C. C. Hoogenraad, A. J. R. Heck, A. F. M. Altelaar, Robust, Sensitive, and Automated Phosphopeptide Enrichment Optimized for Low Sample Amounts Applied to Primary Hippocampal Neurons. </w:t>
      </w:r>
      <w:r>
        <w:rPr>
          <w:i/>
          <w:iCs/>
          <w:lang w:val="en-GB"/>
        </w:rPr>
        <w:t>J. Proteome Res.</w:t>
      </w:r>
      <w:r>
        <w:rPr>
          <w:lang w:val="en-GB"/>
        </w:rPr>
        <w:t xml:space="preserve"> </w:t>
      </w:r>
      <w:r>
        <w:rPr>
          <w:b/>
          <w:bCs/>
          <w:lang w:val="en-GB"/>
        </w:rPr>
        <w:t>16</w:t>
      </w:r>
      <w:r>
        <w:rPr>
          <w:lang w:val="en-GB"/>
        </w:rPr>
        <w:t>, 728–737 (2017).</w:t>
      </w:r>
    </w:p>
    <w:p>
      <w:pPr>
        <w:pStyle w:val="Bibliography"/>
        <w:rPr>
          <w:lang w:val="en-GB"/>
        </w:rPr>
      </w:pPr>
      <w:r>
        <w:rPr>
          <w:lang w:val="en-GB"/>
        </w:rPr>
        <w:t xml:space="preserve">15. </w:t>
        <w:tab/>
        <w:t xml:space="preserve">J. Newport, M. Kirschner, A major developmental transition in early Xenopus embryos: I. characterization and timing of cellular changes at the midblastula stage. </w:t>
      </w:r>
      <w:r>
        <w:rPr>
          <w:i/>
          <w:iCs/>
          <w:lang w:val="en-GB"/>
        </w:rPr>
        <w:t>Cell</w:t>
      </w:r>
      <w:r>
        <w:rPr>
          <w:lang w:val="en-GB"/>
        </w:rPr>
        <w:t xml:space="preserve">. </w:t>
      </w:r>
      <w:r>
        <w:rPr>
          <w:b/>
          <w:bCs/>
          <w:lang w:val="en-GB"/>
        </w:rPr>
        <w:t>30</w:t>
      </w:r>
      <w:r>
        <w:rPr>
          <w:lang w:val="en-GB"/>
        </w:rPr>
        <w:t>, 675–686 (1982).</w:t>
      </w:r>
    </w:p>
    <w:p>
      <w:pPr>
        <w:pStyle w:val="Bibliography"/>
        <w:rPr>
          <w:lang w:val="en-GB"/>
        </w:rPr>
      </w:pPr>
      <w:r>
        <w:rPr>
          <w:lang w:val="en-GB"/>
        </w:rPr>
        <w:t xml:space="preserve">16. </w:t>
        <w:tab/>
        <w:t xml:space="preserve">J. W. Newport, M. W. Kirschner, Regulation of the cell cycle during early Xenopus development. </w:t>
      </w:r>
      <w:r>
        <w:rPr>
          <w:i/>
          <w:iCs/>
          <w:lang w:val="en-GB"/>
        </w:rPr>
        <w:t>Cell</w:t>
      </w:r>
      <w:r>
        <w:rPr>
          <w:lang w:val="en-GB"/>
        </w:rPr>
        <w:t xml:space="preserve">. </w:t>
      </w:r>
      <w:r>
        <w:rPr>
          <w:b/>
          <w:bCs/>
          <w:lang w:val="en-GB"/>
        </w:rPr>
        <w:t>37</w:t>
      </w:r>
      <w:r>
        <w:rPr>
          <w:lang w:val="en-GB"/>
        </w:rPr>
        <w:t>, 731–42 (1984).</w:t>
      </w:r>
    </w:p>
    <w:p>
      <w:pPr>
        <w:pStyle w:val="Bibliography"/>
        <w:rPr>
          <w:lang w:val="en-GB"/>
        </w:rPr>
      </w:pPr>
      <w:r>
        <w:rPr>
          <w:lang w:val="en-GB"/>
        </w:rPr>
        <w:t xml:space="preserve">17. </w:t>
        <w:tab/>
        <w:t xml:space="preserve">E. H. Peuchen, O. F. Cox, L. Sun, A. S. Hebert, J. J. Coon, M. M. Champion, N. J. Dovichi, P. W. Huber, Phosphorylation Dynamics Dominate the Regulated Proteome during Early Xenopus Development. </w:t>
      </w:r>
      <w:r>
        <w:rPr>
          <w:i/>
          <w:iCs/>
          <w:lang w:val="en-GB"/>
        </w:rPr>
        <w:t>Sci. Rep.</w:t>
      </w:r>
      <w:r>
        <w:rPr>
          <w:lang w:val="en-GB"/>
        </w:rPr>
        <w:t xml:space="preserve"> </w:t>
      </w:r>
      <w:r>
        <w:rPr>
          <w:b/>
          <w:bCs/>
          <w:lang w:val="en-GB"/>
        </w:rPr>
        <w:t>7</w:t>
      </w:r>
      <w:r>
        <w:rPr>
          <w:lang w:val="en-GB"/>
        </w:rPr>
        <w:t>, 15647 (2017).</w:t>
      </w:r>
    </w:p>
    <w:p>
      <w:pPr>
        <w:pStyle w:val="Bibliography"/>
        <w:rPr>
          <w:lang w:val="en-GB"/>
        </w:rPr>
      </w:pPr>
      <w:r>
        <w:rPr>
          <w:lang w:val="en-GB"/>
        </w:rPr>
        <w:t xml:space="preserve">18. </w:t>
        <w:tab/>
        <w:t xml:space="preserve">M. Presler, E. Van Itallie, A. M. Klein, R. Kunz, M. L. Coughlin, L. Peshkin, S. P. Gygi, M. Wühr, M. W. Kirschner, Proteomics of phosphorylation and protein dynamics during fertilization and meiotic exit in the Xenopus egg. </w:t>
      </w:r>
      <w:r>
        <w:rPr>
          <w:i/>
          <w:iCs/>
          <w:lang w:val="en-GB"/>
        </w:rPr>
        <w:t>Proc. Natl. Acad. Sci. U. S. A.</w:t>
      </w:r>
      <w:r>
        <w:rPr>
          <w:lang w:val="en-GB"/>
        </w:rPr>
        <w:t xml:space="preserve"> </w:t>
      </w:r>
      <w:r>
        <w:rPr>
          <w:b/>
          <w:bCs/>
          <w:lang w:val="en-GB"/>
        </w:rPr>
        <w:t>114</w:t>
      </w:r>
      <w:r>
        <w:rPr>
          <w:lang w:val="en-GB"/>
        </w:rPr>
        <w:t>, E10838–E10847 (2017).</w:t>
      </w:r>
    </w:p>
    <w:p>
      <w:pPr>
        <w:pStyle w:val="Bibliography"/>
        <w:rPr>
          <w:lang w:val="en-GB"/>
        </w:rPr>
      </w:pPr>
      <w:r>
        <w:rPr>
          <w:lang w:val="en-GB"/>
        </w:rPr>
        <w:t xml:space="preserve">19. </w:t>
        <w:tab/>
        <w:t xml:space="preserve">D. Clift, M. Schuh, Restarting life: fertilization and the transition from meiosis to mitosis. </w:t>
      </w:r>
      <w:r>
        <w:rPr>
          <w:i/>
          <w:iCs/>
          <w:lang w:val="en-GB"/>
        </w:rPr>
        <w:t>Nat. Rev. Mol. Cell Biol.</w:t>
      </w:r>
      <w:r>
        <w:rPr>
          <w:lang w:val="en-GB"/>
        </w:rPr>
        <w:t xml:space="preserve"> </w:t>
      </w:r>
      <w:r>
        <w:rPr>
          <w:b/>
          <w:bCs/>
          <w:lang w:val="en-GB"/>
        </w:rPr>
        <w:t>14</w:t>
      </w:r>
      <w:r>
        <w:rPr>
          <w:lang w:val="en-GB"/>
        </w:rPr>
        <w:t>, 549–562 (2013).</w:t>
      </w:r>
    </w:p>
    <w:p>
      <w:pPr>
        <w:pStyle w:val="Bibliography"/>
        <w:rPr>
          <w:lang w:val="en-GB"/>
        </w:rPr>
      </w:pPr>
      <w:r>
        <w:rPr>
          <w:lang w:val="en-GB"/>
        </w:rPr>
        <w:t xml:space="preserve">20. </w:t>
        <w:tab/>
        <w:t xml:space="preserve">L. Krasinska, M. R. Domingo-Sananes, O. Kapuy, N. Parisis, B. Harker, G. Moorhead, M. Rossignol, B. Novak, D. Fisher, Protein Phosphatase 2A Controls the Order and Dynamics of Cell-Cycle Transitions. </w:t>
      </w:r>
      <w:r>
        <w:rPr>
          <w:i/>
          <w:iCs/>
          <w:lang w:val="en-GB"/>
        </w:rPr>
        <w:t>Mol Cell</w:t>
      </w:r>
      <w:r>
        <w:rPr>
          <w:lang w:val="en-GB"/>
        </w:rPr>
        <w:t xml:space="preserve">. </w:t>
      </w:r>
      <w:r>
        <w:rPr>
          <w:b/>
          <w:bCs/>
          <w:lang w:val="en-GB"/>
        </w:rPr>
        <w:t>44</w:t>
      </w:r>
      <w:r>
        <w:rPr>
          <w:lang w:val="en-GB"/>
        </w:rPr>
        <w:t>, 437–50 (2011).</w:t>
      </w:r>
    </w:p>
    <w:p>
      <w:pPr>
        <w:pStyle w:val="Bibliography"/>
        <w:rPr>
          <w:lang w:val="en-GB"/>
        </w:rPr>
      </w:pPr>
      <w:r>
        <w:rPr>
          <w:lang w:val="en-GB"/>
        </w:rPr>
        <w:t xml:space="preserve">21. </w:t>
        <w:tab/>
        <w:t xml:space="preserve">M. P. Swaffer, A. W. Jones, H. R. Flynn, A. P. Snijders, P. Nurse, CDK Substrate Phosphorylation and Ordering the Cell Cycle. </w:t>
      </w:r>
      <w:r>
        <w:rPr>
          <w:i/>
          <w:iCs/>
          <w:lang w:val="en-GB"/>
        </w:rPr>
        <w:t>Cell</w:t>
      </w:r>
      <w:r>
        <w:rPr>
          <w:lang w:val="en-GB"/>
        </w:rPr>
        <w:t xml:space="preserve">. </w:t>
      </w:r>
      <w:r>
        <w:rPr>
          <w:b/>
          <w:bCs/>
          <w:lang w:val="en-GB"/>
        </w:rPr>
        <w:t>167</w:t>
      </w:r>
      <w:r>
        <w:rPr>
          <w:lang w:val="en-GB"/>
        </w:rPr>
        <w:t>, 1750-1761.e16 (2016).</w:t>
      </w:r>
    </w:p>
    <w:p>
      <w:pPr>
        <w:pStyle w:val="Bibliography"/>
        <w:rPr>
          <w:lang w:val="en-GB"/>
        </w:rPr>
      </w:pPr>
      <w:r>
        <w:rPr>
          <w:lang w:val="en-GB"/>
        </w:rPr>
        <w:t xml:space="preserve">22. </w:t>
        <w:tab/>
        <w:t xml:space="preserve">P. V. Hornbeck, B. Zhang, B. Murray, J. M. Kornhauser, V. Latham, E. Skrzypek, PhosphoSitePlus, 2014: mutations, PTMs and recalibrations. </w:t>
      </w:r>
      <w:r>
        <w:rPr>
          <w:i/>
          <w:iCs/>
          <w:lang w:val="en-GB"/>
        </w:rPr>
        <w:t>Nucleic Acids Res.</w:t>
      </w:r>
      <w:r>
        <w:rPr>
          <w:lang w:val="en-GB"/>
        </w:rPr>
        <w:t xml:space="preserve"> </w:t>
      </w:r>
      <w:r>
        <w:rPr>
          <w:b/>
          <w:bCs/>
          <w:lang w:val="en-GB"/>
        </w:rPr>
        <w:t>43</w:t>
      </w:r>
      <w:r>
        <w:rPr>
          <w:lang w:val="en-GB"/>
        </w:rPr>
        <w:t>, D512–D520 (2015).</w:t>
      </w:r>
    </w:p>
    <w:p>
      <w:pPr>
        <w:pStyle w:val="Bibliography"/>
        <w:rPr>
          <w:lang w:val="en-GB"/>
        </w:rPr>
      </w:pPr>
      <w:r>
        <w:rPr>
          <w:lang w:val="en-GB"/>
        </w:rPr>
        <w:t xml:space="preserve">23. </w:t>
        <w:tab/>
        <w:t xml:space="preserve">L. M. Iakoucheva, P. Radivojac, C. J. Brown, T. R. O’Connor, J. G. Sikes, Z. Obradovic, A. K. Dunker, The importance of intrinsic disorder for protein phosphorylation. </w:t>
      </w:r>
      <w:r>
        <w:rPr>
          <w:i/>
          <w:iCs/>
          <w:lang w:val="en-GB"/>
        </w:rPr>
        <w:t>Nucleic Acids Res.</w:t>
      </w:r>
      <w:r>
        <w:rPr>
          <w:lang w:val="en-GB"/>
        </w:rPr>
        <w:t xml:space="preserve"> </w:t>
      </w:r>
      <w:r>
        <w:rPr>
          <w:b/>
          <w:bCs/>
          <w:lang w:val="en-GB"/>
        </w:rPr>
        <w:t>32</w:t>
      </w:r>
      <w:r>
        <w:rPr>
          <w:lang w:val="en-GB"/>
        </w:rPr>
        <w:t>, 1037–1049 (2004).</w:t>
      </w:r>
    </w:p>
    <w:p>
      <w:pPr>
        <w:pStyle w:val="Bibliography"/>
        <w:rPr>
          <w:lang w:val="en-GB"/>
        </w:rPr>
      </w:pPr>
      <w:r>
        <w:rPr>
          <w:lang w:val="en-GB"/>
        </w:rPr>
        <w:t xml:space="preserve">24. </w:t>
        <w:tab/>
        <w:t xml:space="preserve">Z. Dosztanyi, V. Csizmok, P. Tompa, I. Simon, IUPred: web server for the prediction of intrinsically unstructured regions of proteins based on estimated energy content. </w:t>
      </w:r>
      <w:r>
        <w:rPr>
          <w:i/>
          <w:iCs/>
          <w:lang w:val="en-GB"/>
        </w:rPr>
        <w:t>Bioinformatics</w:t>
      </w:r>
      <w:r>
        <w:rPr>
          <w:lang w:val="en-GB"/>
        </w:rPr>
        <w:t xml:space="preserve">. </w:t>
      </w:r>
      <w:r>
        <w:rPr>
          <w:b/>
          <w:bCs/>
          <w:lang w:val="en-GB"/>
        </w:rPr>
        <w:t>21</w:t>
      </w:r>
      <w:r>
        <w:rPr>
          <w:lang w:val="en-GB"/>
        </w:rPr>
        <w:t>, 3433–3434 (2005).</w:t>
      </w:r>
    </w:p>
    <w:p>
      <w:pPr>
        <w:pStyle w:val="Bibliography"/>
        <w:rPr>
          <w:lang w:val="en-GB"/>
        </w:rPr>
      </w:pPr>
      <w:r>
        <w:rPr>
          <w:lang w:val="en-GB"/>
        </w:rPr>
        <w:t xml:space="preserve">25. </w:t>
        <w:tab/>
        <w:t xml:space="preserve">L. J. Holt, B. B. Tuch, J. Villen, A. D. Johnson, S. P. Gygi, D. O. Morgan, Global analysis of Cdk1 substrate phosphorylation sites provides insights into evolution. </w:t>
      </w:r>
      <w:r>
        <w:rPr>
          <w:i/>
          <w:iCs/>
          <w:lang w:val="en-GB"/>
        </w:rPr>
        <w:t>Science</w:t>
      </w:r>
      <w:r>
        <w:rPr>
          <w:lang w:val="en-GB"/>
        </w:rPr>
        <w:t xml:space="preserve">. </w:t>
      </w:r>
      <w:r>
        <w:rPr>
          <w:b/>
          <w:bCs/>
          <w:lang w:val="en-GB"/>
        </w:rPr>
        <w:t>325</w:t>
      </w:r>
      <w:r>
        <w:rPr>
          <w:lang w:val="en-GB"/>
        </w:rPr>
        <w:t>, 1682–6 (2009).</w:t>
      </w:r>
    </w:p>
    <w:p>
      <w:pPr>
        <w:pStyle w:val="Bibliography"/>
        <w:rPr>
          <w:lang w:val="en-GB"/>
        </w:rPr>
      </w:pPr>
      <w:r>
        <w:rPr>
          <w:lang w:val="en-GB"/>
        </w:rPr>
        <w:t xml:space="preserve">26. </w:t>
        <w:tab/>
        <w:t xml:space="preserve">A. M. Moses, J.-K. Hériché, R. Durbin, Clustering of phosphorylation site recognition motifs can be exploited to predict the targets of cyclin-dependent kinase. </w:t>
      </w:r>
      <w:r>
        <w:rPr>
          <w:i/>
          <w:iCs/>
          <w:lang w:val="en-GB"/>
        </w:rPr>
        <w:t>Genome Biol.</w:t>
      </w:r>
      <w:r>
        <w:rPr>
          <w:lang w:val="en-GB"/>
        </w:rPr>
        <w:t xml:space="preserve"> </w:t>
      </w:r>
      <w:r>
        <w:rPr>
          <w:b/>
          <w:bCs/>
          <w:lang w:val="en-GB"/>
        </w:rPr>
        <w:t>8</w:t>
      </w:r>
      <w:r>
        <w:rPr>
          <w:lang w:val="en-GB"/>
        </w:rPr>
        <w:t>, R23 (2007).</w:t>
      </w:r>
    </w:p>
    <w:p>
      <w:pPr>
        <w:pStyle w:val="Bibliography"/>
        <w:rPr>
          <w:lang w:val="en-GB"/>
        </w:rPr>
      </w:pPr>
      <w:r>
        <w:rPr>
          <w:lang w:val="en-GB"/>
        </w:rPr>
        <w:t xml:space="preserve">27. </w:t>
        <w:tab/>
        <w:t xml:space="preserve">W. Michowski, J. M. Chick, C. Chu, A. Kolodziejczyk, Y. Wang, J. M. Suski, B. Abraham, L. Anders, D. Day, L. M. Dunkl, M. Li Cheong Man, T. Zhang, P. Laphanuwat, N. A. Bacon, L. Liu, A. Fassl, S. Sharma, T. Otto, E. Jecrois, R. Han, K. E. Sweeney, S. Marro, M. Wernig, Y. Geng, A. Moses, C. Li, S. P. Gygi, R. A. Young, P. Sicinski, Cdk1 Controls Global Epigenetic Landscape in Embryonic Stem Cells. </w:t>
      </w:r>
      <w:r>
        <w:rPr>
          <w:i/>
          <w:iCs/>
          <w:lang w:val="en-GB"/>
        </w:rPr>
        <w:t>Mol. Cell</w:t>
      </w:r>
      <w:r>
        <w:rPr>
          <w:lang w:val="en-GB"/>
        </w:rPr>
        <w:t xml:space="preserve">. </w:t>
      </w:r>
      <w:r>
        <w:rPr>
          <w:b/>
          <w:bCs/>
          <w:lang w:val="en-GB"/>
        </w:rPr>
        <w:t>78</w:t>
      </w:r>
      <w:r>
        <w:rPr>
          <w:lang w:val="en-GB"/>
        </w:rPr>
        <w:t>, 459-476.e13 (2020).</w:t>
      </w:r>
    </w:p>
    <w:p>
      <w:pPr>
        <w:pStyle w:val="Bibliography"/>
        <w:rPr>
          <w:lang w:val="en-GB"/>
        </w:rPr>
      </w:pPr>
      <w:r>
        <w:rPr>
          <w:lang w:val="en-GB"/>
        </w:rPr>
        <w:t xml:space="preserve">28. </w:t>
        <w:tab/>
        <w:t xml:space="preserve">A. L. Darling, V. N. Uversky, Intrinsic Disorder and Posttranslational Modifications: The Darker Side of the Biological Dark Matter. </w:t>
      </w:r>
      <w:r>
        <w:rPr>
          <w:i/>
          <w:iCs/>
          <w:lang w:val="en-GB"/>
        </w:rPr>
        <w:t>Front. Genet.</w:t>
      </w:r>
      <w:r>
        <w:rPr>
          <w:lang w:val="en-GB"/>
        </w:rPr>
        <w:t xml:space="preserve"> </w:t>
      </w:r>
      <w:r>
        <w:rPr>
          <w:b/>
          <w:bCs/>
          <w:lang w:val="en-GB"/>
        </w:rPr>
        <w:t>9</w:t>
      </w:r>
      <w:r>
        <w:rPr>
          <w:lang w:val="en-GB"/>
        </w:rPr>
        <w:t>, 158 (2018).</w:t>
      </w:r>
    </w:p>
    <w:p>
      <w:pPr>
        <w:pStyle w:val="Bibliography"/>
        <w:rPr>
          <w:lang w:val="en-GB"/>
        </w:rPr>
      </w:pPr>
      <w:r>
        <w:rPr>
          <w:lang w:val="en-GB"/>
        </w:rPr>
        <w:t xml:space="preserve">29. </w:t>
        <w:tab/>
        <w:t xml:space="preserve">D. Berchtold, N. Battich, L. Pelkmans, A Systems-Level Study Reveals Regulators of Membrane-less Organelles in Human Cells. </w:t>
      </w:r>
      <w:r>
        <w:rPr>
          <w:i/>
          <w:iCs/>
          <w:lang w:val="en-GB"/>
        </w:rPr>
        <w:t>Mol. Cell</w:t>
      </w:r>
      <w:r>
        <w:rPr>
          <w:lang w:val="en-GB"/>
        </w:rPr>
        <w:t xml:space="preserve">. </w:t>
      </w:r>
      <w:r>
        <w:rPr>
          <w:b/>
          <w:bCs/>
          <w:lang w:val="en-GB"/>
        </w:rPr>
        <w:t>72</w:t>
      </w:r>
      <w:r>
        <w:rPr>
          <w:lang w:val="en-GB"/>
        </w:rPr>
        <w:t>, 1035-1049.e5 (2018).</w:t>
      </w:r>
    </w:p>
    <w:p>
      <w:pPr>
        <w:pStyle w:val="Bibliography"/>
        <w:rPr>
          <w:lang w:val="en-GB"/>
        </w:rPr>
      </w:pPr>
      <w:r>
        <w:rPr>
          <w:lang w:val="en-GB"/>
        </w:rPr>
        <w:t xml:space="preserve">30. </w:t>
        <w:tab/>
        <w:t xml:space="preserve">A. K. Rai, J.-X. Chen, M. Selbach, L. Pelkmans, Kinase-controlled phase transition of membraneless organelles in mitosis. </w:t>
      </w:r>
      <w:r>
        <w:rPr>
          <w:i/>
          <w:iCs/>
          <w:lang w:val="en-GB"/>
        </w:rPr>
        <w:t>Nature</w:t>
      </w:r>
      <w:r>
        <w:rPr>
          <w:lang w:val="en-GB"/>
        </w:rPr>
        <w:t xml:space="preserve">. </w:t>
      </w:r>
      <w:r>
        <w:rPr>
          <w:b/>
          <w:bCs/>
          <w:lang w:val="en-GB"/>
        </w:rPr>
        <w:t>559</w:t>
      </w:r>
      <w:r>
        <w:rPr>
          <w:lang w:val="en-GB"/>
        </w:rPr>
        <w:t>, 211–216 (2018).</w:t>
      </w:r>
    </w:p>
    <w:p>
      <w:pPr>
        <w:pStyle w:val="Bibliography"/>
        <w:rPr>
          <w:lang w:val="en-GB"/>
        </w:rPr>
      </w:pPr>
      <w:r>
        <w:rPr>
          <w:lang w:val="en-GB"/>
        </w:rPr>
        <w:t xml:space="preserve">31. </w:t>
        <w:tab/>
        <w:t xml:space="preserve">W. Hur, J. P. Kemp, M. Tarzia, V. E. Deneke, W. F. Marzluff, R. J. Duronio, S. Di Talia, CDK-Regulated Phase Separation Seeded by Histone Genes Ensures Precise Growth and Function of Histone Locus Bodies. </w:t>
      </w:r>
      <w:r>
        <w:rPr>
          <w:i/>
          <w:iCs/>
          <w:lang w:val="en-GB"/>
        </w:rPr>
        <w:t>Dev. Cell</w:t>
      </w:r>
      <w:r>
        <w:rPr>
          <w:lang w:val="en-GB"/>
        </w:rPr>
        <w:t xml:space="preserve">. </w:t>
      </w:r>
      <w:r>
        <w:rPr>
          <w:b/>
          <w:bCs/>
          <w:lang w:val="en-GB"/>
        </w:rPr>
        <w:t>54</w:t>
      </w:r>
      <w:r>
        <w:rPr>
          <w:lang w:val="en-GB"/>
        </w:rPr>
        <w:t>, 379-394.e6 (2020).</w:t>
      </w:r>
    </w:p>
    <w:p>
      <w:pPr>
        <w:pStyle w:val="Bibliography"/>
        <w:rPr>
          <w:lang w:val="en-GB"/>
        </w:rPr>
      </w:pPr>
      <w:r>
        <w:rPr>
          <w:lang w:val="en-GB"/>
        </w:rPr>
        <w:t xml:space="preserve">32. </w:t>
        <w:tab/>
        <w:t xml:space="preserve">S. F. Banani, H. O. Lee, A. A. Hyman, M. K. Rosen, Biomolecular condensates: organizers of cellular biochemistry. </w:t>
      </w:r>
      <w:r>
        <w:rPr>
          <w:i/>
          <w:iCs/>
          <w:lang w:val="en-GB"/>
        </w:rPr>
        <w:t>Nat. Rev. Mol. Cell Biol.</w:t>
      </w:r>
      <w:r>
        <w:rPr>
          <w:lang w:val="en-GB"/>
        </w:rPr>
        <w:t xml:space="preserve"> </w:t>
      </w:r>
      <w:r>
        <w:rPr>
          <w:b/>
          <w:bCs/>
          <w:lang w:val="en-GB"/>
        </w:rPr>
        <w:t>18</w:t>
      </w:r>
      <w:r>
        <w:rPr>
          <w:lang w:val="en-GB"/>
        </w:rPr>
        <w:t>, 285–298 (2017).</w:t>
      </w:r>
    </w:p>
    <w:p>
      <w:pPr>
        <w:pStyle w:val="Bibliography"/>
        <w:rPr>
          <w:lang w:val="en-GB"/>
        </w:rPr>
      </w:pPr>
      <w:r>
        <w:rPr>
          <w:lang w:val="en-GB"/>
        </w:rPr>
        <w:t xml:space="preserve">33. </w:t>
        <w:tab/>
        <w:t xml:space="preserve">J. B. Woodruff, A. A. Hyman, E. Boke, Organization and Function of Non-dynamic Biomolecular Condensates. </w:t>
      </w:r>
      <w:r>
        <w:rPr>
          <w:i/>
          <w:iCs/>
          <w:lang w:val="en-GB"/>
        </w:rPr>
        <w:t>Trends Biochem. Sci.</w:t>
      </w:r>
      <w:r>
        <w:rPr>
          <w:lang w:val="en-GB"/>
        </w:rPr>
        <w:t xml:space="preserve"> </w:t>
      </w:r>
      <w:r>
        <w:rPr>
          <w:b/>
          <w:bCs/>
          <w:lang w:val="en-GB"/>
        </w:rPr>
        <w:t>43</w:t>
      </w:r>
      <w:r>
        <w:rPr>
          <w:lang w:val="en-GB"/>
        </w:rPr>
        <w:t>, 81–94 (2018).</w:t>
      </w:r>
    </w:p>
    <w:p>
      <w:pPr>
        <w:pStyle w:val="Bibliography"/>
        <w:rPr>
          <w:lang w:val="en-GB"/>
        </w:rPr>
      </w:pPr>
      <w:r>
        <w:rPr>
          <w:lang w:val="en-GB"/>
        </w:rPr>
        <w:t xml:space="preserve">34. </w:t>
        <w:tab/>
        <w:t xml:space="preserve">Y. Shin, C. P. Brangwynne, Liquid phase condensation in cell physiology and disease. </w:t>
      </w:r>
      <w:r>
        <w:rPr>
          <w:i/>
          <w:iCs/>
          <w:lang w:val="en-GB"/>
        </w:rPr>
        <w:t>Science</w:t>
      </w:r>
      <w:r>
        <w:rPr>
          <w:lang w:val="en-GB"/>
        </w:rPr>
        <w:t xml:space="preserve">. </w:t>
      </w:r>
      <w:r>
        <w:rPr>
          <w:b/>
          <w:bCs/>
          <w:lang w:val="en-GB"/>
        </w:rPr>
        <w:t>357</w:t>
      </w:r>
      <w:r>
        <w:rPr>
          <w:lang w:val="en-GB"/>
        </w:rPr>
        <w:t xml:space="preserve"> (2017), doi:10.1126/science.aaf4382.</w:t>
      </w:r>
    </w:p>
    <w:p>
      <w:pPr>
        <w:pStyle w:val="Bibliography"/>
        <w:rPr>
          <w:lang w:val="en-GB"/>
        </w:rPr>
      </w:pPr>
      <w:r>
        <w:rPr>
          <w:lang w:val="en-GB"/>
        </w:rPr>
        <w:t xml:space="preserve">35. </w:t>
        <w:tab/>
        <w:t xml:space="preserve">A. A. Hyman, C. A. Weber, F. Jülicher, Liquid-liquid phase separation in biology. </w:t>
      </w:r>
      <w:r>
        <w:rPr>
          <w:i/>
          <w:iCs/>
          <w:lang w:val="en-GB"/>
        </w:rPr>
        <w:t>Annu. Rev. Cell Dev. Biol.</w:t>
      </w:r>
      <w:r>
        <w:rPr>
          <w:lang w:val="en-GB"/>
        </w:rPr>
        <w:t xml:space="preserve"> </w:t>
      </w:r>
      <w:r>
        <w:rPr>
          <w:b/>
          <w:bCs/>
          <w:lang w:val="en-GB"/>
        </w:rPr>
        <w:t>30</w:t>
      </w:r>
      <w:r>
        <w:rPr>
          <w:lang w:val="en-GB"/>
        </w:rPr>
        <w:t>, 39–58 (2014).</w:t>
      </w:r>
    </w:p>
    <w:p>
      <w:pPr>
        <w:pStyle w:val="Normal"/>
        <w:spacing w:lineRule="auto" w:line="360"/>
        <w:jc w:val="both"/>
        <w:rPr>
          <w:b/>
          <w:b/>
          <w:bCs/>
          <w:i/>
          <w:i/>
        </w:rPr>
      </w:pPr>
      <w:r>
        <w:rPr/>
      </w:r>
      <w:r>
        <w:rPr/>
        <w:fldChar w:fldCharType="end"/>
      </w:r>
    </w:p>
    <w:p>
      <w:pPr>
        <w:pStyle w:val="Normal"/>
        <w:spacing w:lineRule="auto" w:line="360"/>
        <w:jc w:val="both"/>
        <w:rPr>
          <w:b/>
          <w:b/>
          <w:bCs/>
          <w:i/>
          <w:i/>
        </w:rPr>
      </w:pPr>
      <w:r>
        <w:rPr>
          <w:b/>
          <w:bCs/>
          <w:i/>
        </w:rPr>
      </w:r>
    </w:p>
    <w:p>
      <w:pPr>
        <w:pStyle w:val="Normal"/>
        <w:spacing w:before="0" w:afterAutospacing="1"/>
        <w:jc w:val="both"/>
        <w:rPr>
          <w:b/>
          <w:b/>
        </w:rPr>
      </w:pPr>
      <w:r>
        <w:rPr>
          <w:b/>
        </w:rPr>
        <w:t>Figure legends</w:t>
      </w:r>
    </w:p>
    <w:p>
      <w:pPr>
        <w:pStyle w:val="Normal"/>
        <w:spacing w:lineRule="auto" w:line="360"/>
        <w:jc w:val="both"/>
        <w:rPr/>
      </w:pPr>
      <w:r>
        <w:rPr>
          <w:b/>
          <w:bCs/>
        </w:rPr>
        <w:t>Figure 1.</w:t>
      </w:r>
      <w:r>
        <w:rPr/>
        <w:t xml:space="preserve"> </w:t>
      </w:r>
      <w:del w:id="86" w:author="Microsoft Office User" w:date="2020-12-01T16:23:00Z">
        <w:r>
          <w:rPr>
            <w:b/>
          </w:rPr>
          <w:delText>P</w:delText>
        </w:r>
      </w:del>
      <w:ins w:id="87" w:author="Microsoft Office User" w:date="2020-12-01T16:23:00Z">
        <w:r>
          <w:rPr>
            <w:b/>
          </w:rPr>
          <w:t>The dynamic p</w:t>
        </w:r>
      </w:ins>
      <w:r>
        <w:rPr>
          <w:b/>
        </w:rPr>
        <w:t>hosphoproteom</w:t>
      </w:r>
      <w:ins w:id="88" w:author="Microsoft Office User" w:date="2020-12-01T16:23:00Z">
        <w:r>
          <w:rPr>
            <w:b/>
          </w:rPr>
          <w:t>e</w:t>
        </w:r>
      </w:ins>
      <w:del w:id="89" w:author="Microsoft Office User" w:date="2020-12-01T16:23:00Z">
        <w:r>
          <w:rPr>
            <w:b/>
          </w:rPr>
          <w:delText>ics analysis</w:delText>
        </w:r>
      </w:del>
      <w:r>
        <w:rPr>
          <w:b/>
        </w:rPr>
        <w:t xml:space="preserve"> </w:t>
      </w:r>
      <w:ins w:id="90" w:author="Microsoft Office User" w:date="2020-12-01T16:27:00Z">
        <w:r>
          <w:rPr>
            <w:b/>
          </w:rPr>
          <w:t xml:space="preserve"> </w:t>
        </w:r>
      </w:ins>
      <w:r>
        <w:rPr>
          <w:b/>
        </w:rPr>
        <w:t>from a single-cell to a 16-cell embryo.</w:t>
      </w:r>
      <w:r>
        <w:rPr/>
        <w:t xml:space="preserve"> (</w:t>
      </w:r>
      <w:del w:id="91" w:author="Utilisateur Microsoft Office" w:date="2020-12-01T15:39:00Z">
        <w:r>
          <w:rPr/>
          <w:delText>a</w:delText>
        </w:r>
      </w:del>
      <w:ins w:id="92" w:author="Utilisateur Microsoft Office" w:date="2020-12-01T15:39:00Z">
        <w:r>
          <w:rPr/>
          <w:t>A</w:t>
        </w:r>
      </w:ins>
      <w:r>
        <w:rPr/>
        <w:t>) Scheme of the experiment, see text and methods for details</w:t>
      </w:r>
      <w:ins w:id="93" w:author="Utilisateur Microsoft Office" w:date="2020-12-01T15:39:00Z">
        <w:r>
          <w:rPr/>
          <w:t>.</w:t>
        </w:r>
      </w:ins>
      <w:r>
        <w:rPr/>
        <w:t xml:space="preserve"> (</w:t>
      </w:r>
      <w:del w:id="94" w:author="Utilisateur Microsoft Office" w:date="2020-12-01T15:39:00Z">
        <w:r>
          <w:rPr/>
          <w:delText>b</w:delText>
        </w:r>
      </w:del>
      <w:ins w:id="95" w:author="Utilisateur Microsoft Office" w:date="2020-12-01T15:39:00Z">
        <w:r>
          <w:rPr/>
          <w:t>B</w:t>
        </w:r>
      </w:ins>
      <w:r>
        <w:rPr/>
        <w:t>) Correlation coefficients for two randomly selected time points</w:t>
      </w:r>
      <w:ins w:id="96" w:author="Utilisateur Microsoft Office" w:date="2020-12-01T15:40:00Z">
        <w:r>
          <w:rPr/>
          <w:t>.</w:t>
        </w:r>
      </w:ins>
      <w:r>
        <w:rPr/>
        <w:t xml:space="preserve"> (</w:t>
      </w:r>
      <w:del w:id="97" w:author="Utilisateur Microsoft Office" w:date="2020-12-01T15:39:00Z">
        <w:r>
          <w:rPr/>
          <w:delText>c</w:delText>
        </w:r>
      </w:del>
      <w:ins w:id="98" w:author="Utilisateur Microsoft Office" w:date="2020-12-01T15:39:00Z">
        <w:r>
          <w:rPr/>
          <w:t>C</w:t>
        </w:r>
      </w:ins>
      <w:r>
        <w:rPr/>
        <w:t xml:space="preserve">) Total number of phosphosites detected and their distribution according to the </w:t>
      </w:r>
      <w:del w:id="99" w:author="Utilisateur Microsoft Office" w:date="2020-12-01T15:40:00Z">
        <w:r>
          <w:rPr/>
          <w:delText xml:space="preserve">localization </w:delText>
        </w:r>
      </w:del>
      <w:ins w:id="100" w:author="Utilisateur Microsoft Office" w:date="2020-12-01T15:40:00Z">
        <w:r>
          <w:rPr/>
          <w:t xml:space="preserve">localisation </w:t>
        </w:r>
      </w:ins>
      <w:r>
        <w:rPr/>
        <w:t>probability score. (</w:t>
      </w:r>
      <w:del w:id="101" w:author="Utilisateur Microsoft Office" w:date="2020-12-01T15:39:00Z">
        <w:r>
          <w:rPr/>
          <w:delText>d</w:delText>
        </w:r>
      </w:del>
      <w:ins w:id="102" w:author="Utilisateur Microsoft Office" w:date="2020-12-01T15:39:00Z">
        <w:r>
          <w:rPr/>
          <w:t>D</w:t>
        </w:r>
      </w:ins>
      <w:r>
        <w:rPr/>
        <w:t>) Distribution of phosphosites identified among serine, threonine and tyrosine. (</w:t>
      </w:r>
      <w:del w:id="103" w:author="Utilisateur Microsoft Office" w:date="2020-12-01T15:39:00Z">
        <w:r>
          <w:rPr/>
          <w:delText>e</w:delText>
        </w:r>
      </w:del>
      <w:ins w:id="104" w:author="Utilisateur Microsoft Office" w:date="2020-12-01T15:39:00Z">
        <w:r>
          <w:rPr/>
          <w:t>E</w:t>
        </w:r>
      </w:ins>
      <w:r>
        <w:rPr/>
        <w:t>) Hierarchical clustering of significantly changing phosphosites (ANOVA, Benjamini-Hochberg correction, FDR 0.05), reveals 4 clusters with distinct regulation (A-D). Dashed boxes in clusters A and D are zoomed</w:t>
      </w:r>
      <w:ins w:id="105" w:author="Utilisateur Microsoft Office" w:date="2020-12-01T15:40:00Z">
        <w:r>
          <w:rPr/>
          <w:t>-in</w:t>
        </w:r>
      </w:ins>
      <w:r>
        <w:rPr/>
        <w:t xml:space="preserve"> to highlight dynamic phosphorylation patterns (dashed lines depict the time points of cell division). (</w:t>
      </w:r>
      <w:del w:id="106" w:author="Utilisateur Microsoft Office" w:date="2020-12-01T15:40:00Z">
        <w:r>
          <w:rPr/>
          <w:delText>f</w:delText>
        </w:r>
      </w:del>
      <w:ins w:id="107" w:author="Utilisateur Microsoft Office" w:date="2020-12-01T15:40:00Z">
        <w:r>
          <w:rPr/>
          <w:t>F</w:t>
        </w:r>
      </w:ins>
      <w:r>
        <w:rPr/>
        <w:t>) STRING network of functionally associated proteins undergoing dynamic phosphorylation (each node represents a protein). Vicinity clustering reveals three main groups (yellow, blue and orange) with high degree of association. Radar plots show the corresponding GO terms overrepresented (adjusted p value &lt;0.05) for each group (axes show -Log</w:t>
      </w:r>
      <w:r>
        <w:rPr>
          <w:vertAlign w:val="subscript"/>
        </w:rPr>
        <w:t>10</w:t>
      </w:r>
      <w:r>
        <w:rPr/>
        <w:t>(</w:t>
      </w:r>
      <w:r>
        <w:rPr>
          <w:i/>
        </w:rPr>
        <w:t>adj p value</w:t>
      </w:r>
      <w:r>
        <w:rPr/>
        <w:t>) for each GO term). (</w:t>
      </w:r>
      <w:del w:id="108" w:author="Utilisateur Microsoft Office" w:date="2020-12-01T15:40:00Z">
        <w:r>
          <w:rPr/>
          <w:delText>g</w:delText>
        </w:r>
      </w:del>
      <w:ins w:id="109" w:author="Utilisateur Microsoft Office" w:date="2020-12-01T15:40:00Z">
        <w:r>
          <w:rPr/>
          <w:t>G</w:t>
        </w:r>
      </w:ins>
      <w:r>
        <w:rPr/>
        <w:t xml:space="preserve">) </w:t>
      </w:r>
      <w:ins w:id="110" w:author="Utilisateur Microsoft Office" w:date="2020-12-01T15:41:00Z">
        <w:r>
          <w:rPr/>
          <w:t xml:space="preserve">Count of consensus phosphosite motifs detected in each of the differentially regulated phosphosite clusters (note: the sum of consensus sites exceeds the number of phosphosites due to redundancy between motif predictions). </w:t>
        </w:r>
      </w:ins>
      <w:del w:id="111" w:author="Utilisateur Microsoft Office" w:date="2020-12-01T15:41:00Z">
        <w:r>
          <w:rPr/>
          <w:delText xml:space="preserve">Examples of proteins with known association showing similar oscillating phosphorylation. Plots highlight the dynamic trend of the cluster (grey) and selected phosphosites (orange) over time, flanked by illustrations of protein complexes formed by the proteins undergoing dynamic phosphorylation. Proteins highlighted in bold show at least one oscillating phosphosite in our dataset. </w:delText>
        </w:r>
      </w:del>
      <w:r>
        <w:rPr/>
        <w:t>(</w:t>
      </w:r>
      <w:del w:id="112" w:author="Utilisateur Microsoft Office" w:date="2020-12-01T15:40:00Z">
        <w:r>
          <w:rPr/>
          <w:delText>h</w:delText>
        </w:r>
      </w:del>
      <w:ins w:id="113" w:author="Utilisateur Microsoft Office" w:date="2020-12-01T15:40:00Z">
        <w:r>
          <w:rPr/>
          <w:t>H</w:t>
        </w:r>
      </w:ins>
      <w:r>
        <w:rPr/>
        <w:t xml:space="preserve">) </w:t>
      </w:r>
      <w:ins w:id="114" w:author="Utilisateur Microsoft Office" w:date="2020-12-01T15:41:00Z">
        <w:bookmarkStart w:id="0" w:name="move577296771"/>
        <w:r>
          <w:rPr/>
          <w:t>Examples of proteins with known association showing similar oscillating phosphorylation. Plots highlight the dynamic trend of the cluster (grey) and selected phosphosites (orange) over time, flanked by illustrations of protein complexes formed by the proteins undergoing dynamic phosphorylation. Proteins highlighted in bold show at least one oscillating phosphosite in our dataset.</w:t>
        </w:r>
      </w:ins>
      <w:del w:id="115" w:author="Utilisateur Microsoft Office" w:date="2020-12-01T15:41:00Z">
        <w:bookmarkEnd w:id="0"/>
        <w:r>
          <w:rPr/>
          <w:delText>Count of consensus phosphosite motifs detected in each of the differentially regulated phosphosite clusters (note: the sum of consensus sites exceeds the number of phosphosites due to redundancy between motif predictions).</w:delText>
        </w:r>
      </w:del>
    </w:p>
    <w:p>
      <w:pPr>
        <w:pStyle w:val="Normal"/>
        <w:spacing w:lineRule="auto" w:line="360"/>
        <w:jc w:val="both"/>
        <w:rPr>
          <w:b/>
          <w:b/>
          <w:bCs/>
        </w:rPr>
      </w:pPr>
      <w:r>
        <w:rPr>
          <w:b/>
          <w:bCs/>
        </w:rPr>
      </w:r>
    </w:p>
    <w:p>
      <w:pPr>
        <w:pStyle w:val="Normal"/>
        <w:spacing w:lineRule="auto" w:line="360"/>
        <w:jc w:val="both"/>
        <w:rPr/>
      </w:pPr>
      <w:r>
        <w:rPr>
          <w:b/>
          <w:bCs/>
        </w:rPr>
        <w:t>Figure 2.</w:t>
      </w:r>
      <w:r>
        <w:rPr/>
        <w:t xml:space="preserve"> </w:t>
      </w:r>
      <w:r>
        <w:rPr>
          <w:b/>
        </w:rPr>
        <w:t xml:space="preserve">High-resolution targeted phosphoproteomics reveals </w:t>
      </w:r>
      <w:del w:id="116" w:author="Microsoft Office User" w:date="2020-12-01T16:22:00Z">
        <w:r>
          <w:rPr>
            <w:b/>
          </w:rPr>
          <w:delText>a single wave of phosphorylation during early cell divisions</w:delText>
        </w:r>
      </w:del>
      <w:ins w:id="117" w:author="Microsoft Office User" w:date="2020-12-01T16:22:00Z">
        <w:r>
          <w:rPr>
            <w:b/>
          </w:rPr>
          <w:t xml:space="preserve">switch-like mitotic phosphorylation </w:t>
        </w:r>
      </w:ins>
      <w:ins w:id="118" w:author="Microsoft Office User" w:date="2020-12-01T16:22:00Z">
        <w:r>
          <w:rPr>
            <w:b/>
            <w:i/>
            <w:iCs/>
          </w:rPr>
          <w:t>in vivo</w:t>
        </w:r>
      </w:ins>
      <w:r>
        <w:rPr>
          <w:b/>
        </w:rPr>
        <w:t>.</w:t>
      </w:r>
      <w:r>
        <w:rPr/>
        <w:t xml:space="preserve"> (</w:t>
      </w:r>
      <w:del w:id="119" w:author="Utilisateur Microsoft Office" w:date="2020-12-01T15:42:00Z">
        <w:r>
          <w:rPr/>
          <w:delText>a</w:delText>
        </w:r>
      </w:del>
      <w:ins w:id="120" w:author="Utilisateur Microsoft Office" w:date="2020-12-01T15:42:00Z">
        <w:r>
          <w:rPr/>
          <w:t>A</w:t>
        </w:r>
      </w:ins>
      <w:r>
        <w:rPr/>
        <w:t>) Scheme of the experiment, see text and methods for details</w:t>
      </w:r>
      <w:ins w:id="121" w:author="Utilisateur Microsoft Office" w:date="2020-12-01T15:42:00Z">
        <w:r>
          <w:rPr/>
          <w:t>.</w:t>
        </w:r>
      </w:ins>
      <w:r>
        <w:rPr/>
        <w:t xml:space="preserve"> (</w:t>
      </w:r>
      <w:del w:id="122" w:author="Utilisateur Microsoft Office" w:date="2020-12-01T15:42:00Z">
        <w:r>
          <w:rPr/>
          <w:delText>b</w:delText>
        </w:r>
      </w:del>
      <w:ins w:id="123" w:author="Utilisateur Microsoft Office" w:date="2020-12-01T15:42:00Z">
        <w:r>
          <w:rPr/>
          <w:t>B</w:t>
        </w:r>
      </w:ins>
      <w:r>
        <w:rPr/>
        <w:t xml:space="preserve">) Heat map shows a </w:t>
      </w:r>
      <w:ins w:id="124" w:author="Utilisateur Microsoft Office" w:date="2020-12-01T15:43:00Z">
        <w:r>
          <w:rPr/>
          <w:t xml:space="preserve">highly </w:t>
        </w:r>
      </w:ins>
      <w:del w:id="125" w:author="Utilisateur Microsoft Office" w:date="2020-12-01T15:43:00Z">
        <w:r>
          <w:rPr/>
          <w:delText>tightly regulated, single</w:delText>
        </w:r>
      </w:del>
      <w:ins w:id="126" w:author="Utilisateur Microsoft Office" w:date="2020-12-01T15:43:00Z">
        <w:r>
          <w:rPr/>
          <w:t>synchronous</w:t>
        </w:r>
      </w:ins>
      <w:r>
        <w:rPr/>
        <w:t xml:space="preserve"> wave of phosphorylation </w:t>
      </w:r>
      <w:del w:id="127" w:author="Utilisateur Microsoft Office" w:date="2020-12-01T15:43:00Z">
        <w:r>
          <w:rPr/>
          <w:delText xml:space="preserve">over </w:delText>
        </w:r>
      </w:del>
      <w:ins w:id="128" w:author="Utilisateur Microsoft Office" w:date="2020-12-01T15:43:00Z">
        <w:r>
          <w:rPr/>
          <w:t xml:space="preserve">preceding </w:t>
        </w:r>
      </w:ins>
      <w:r>
        <w:rPr/>
        <w:t>each of the two cell divisions. Dashed lines depict times when cell divisions were recorded. (</w:t>
      </w:r>
      <w:del w:id="129" w:author="Utilisateur Microsoft Office" w:date="2020-12-01T15:42:00Z">
        <w:r>
          <w:rPr/>
          <w:delText>c</w:delText>
        </w:r>
      </w:del>
      <w:ins w:id="130" w:author="Utilisateur Microsoft Office" w:date="2020-12-01T15:42:00Z">
        <w:r>
          <w:rPr/>
          <w:t>C</w:t>
        </w:r>
      </w:ins>
      <w:r>
        <w:rPr/>
        <w:t>) Single phosphosite plots from selected proteins. Each dot represents a biological replicate (n=3). Dashed lines depict times when cell divisions were recorded. (</w:t>
      </w:r>
      <w:del w:id="131" w:author="Utilisateur Microsoft Office" w:date="2020-12-01T15:42:00Z">
        <w:r>
          <w:rPr/>
          <w:delText>d</w:delText>
        </w:r>
      </w:del>
      <w:ins w:id="132" w:author="Utilisateur Microsoft Office" w:date="2020-12-01T15:42:00Z">
        <w:r>
          <w:rPr/>
          <w:t>D</w:t>
        </w:r>
      </w:ins>
      <w:r>
        <w:rPr/>
        <w:t xml:space="preserve">) </w:t>
      </w:r>
      <w:commentRangeStart w:id="8"/>
      <w:r>
        <w:rPr/>
        <w:t xml:space="preserve">Average trend for phosphosites previously reported to be upregulated in mitosis opposes the trend of CDK1 inhibitory phosphorylation (Y15). </w:t>
      </w:r>
      <w:commentRangeEnd w:id="8"/>
      <w:r>
        <w:commentReference w:id="8"/>
      </w:r>
      <w:r>
        <w:rPr/>
      </w:r>
    </w:p>
    <w:p>
      <w:pPr>
        <w:pStyle w:val="Normal"/>
        <w:spacing w:lineRule="auto" w:line="360"/>
        <w:jc w:val="both"/>
        <w:rPr>
          <w:strike/>
        </w:rPr>
      </w:pPr>
      <w:r>
        <w:rPr>
          <w:strike/>
        </w:rPr>
      </w:r>
    </w:p>
    <w:p>
      <w:pPr>
        <w:pStyle w:val="Normal"/>
        <w:spacing w:lineRule="auto" w:line="360"/>
        <w:jc w:val="both"/>
        <w:rPr>
          <w:b/>
          <w:b/>
          <w:bCs/>
        </w:rPr>
      </w:pPr>
      <w:r>
        <w:rPr>
          <w:b/>
          <w:bCs/>
        </w:rPr>
        <w:t>Figure 3.</w:t>
      </w:r>
      <w:ins w:id="133" w:author="Microsoft Office User" w:date="2020-12-01T16:22:00Z">
        <w:r>
          <w:rPr>
            <w:b/>
            <w:bCs/>
          </w:rPr>
          <w:t xml:space="preserve"> </w:t>
        </w:r>
      </w:ins>
      <w:ins w:id="134" w:author="Microsoft Office User" w:date="2020-12-01T16:28:00Z">
        <w:r>
          <w:rPr>
            <w:b/>
            <w:bCs/>
          </w:rPr>
          <w:t>Behaviour of the phosphoproteome during</w:t>
        </w:r>
      </w:ins>
      <w:ins w:id="135" w:author="Microsoft Office User" w:date="2020-12-01T16:27:00Z">
        <w:r>
          <w:rPr>
            <w:b/>
            <w:bCs/>
          </w:rPr>
          <w:t xml:space="preserve"> DNA replication and mitosis</w:t>
        </w:r>
      </w:ins>
      <w:del w:id="136" w:author="Microsoft Office User" w:date="2020-12-01T16:22:00Z">
        <w:r>
          <w:rPr>
            <w:b/>
            <w:bCs/>
          </w:rPr>
          <w:delText xml:space="preserve"> Phosphoproteomics on egg extract show differences between interphase and mitotic phosphorylation</w:delText>
        </w:r>
      </w:del>
      <w:r>
        <w:rPr>
          <w:b/>
        </w:rPr>
        <w:commentReference w:id="9"/>
      </w:r>
      <w:r>
        <w:rPr>
          <w:b/>
        </w:rPr>
        <w:t>.</w:t>
      </w:r>
      <w:r>
        <w:rPr/>
        <w:t xml:space="preserve"> (</w:t>
      </w:r>
      <w:del w:id="137" w:author="Utilisateur Microsoft Office" w:date="2020-12-01T15:45:00Z">
        <w:r>
          <w:rPr/>
          <w:delText>a</w:delText>
        </w:r>
      </w:del>
      <w:ins w:id="138" w:author="Utilisateur Microsoft Office" w:date="2020-12-01T15:45:00Z">
        <w:r>
          <w:rPr/>
          <w:t>A</w:t>
        </w:r>
      </w:ins>
      <w:r>
        <w:rPr/>
        <w:t>) Scheme of the experiment, see text and methods for details</w:t>
      </w:r>
      <w:ins w:id="139" w:author="Utilisateur Microsoft Office" w:date="2020-12-01T15:45:00Z">
        <w:r>
          <w:rPr/>
          <w:t>.</w:t>
        </w:r>
      </w:ins>
      <w:r>
        <w:rPr/>
        <w:t xml:space="preserve"> (</w:t>
      </w:r>
      <w:del w:id="140" w:author="Utilisateur Microsoft Office" w:date="2020-12-01T15:45:00Z">
        <w:r>
          <w:rPr/>
          <w:delText>b</w:delText>
        </w:r>
      </w:del>
      <w:ins w:id="141" w:author="Utilisateur Microsoft Office" w:date="2020-12-01T15:45:00Z">
        <w:r>
          <w:rPr/>
          <w:t>B</w:t>
        </w:r>
      </w:ins>
      <w:r>
        <w:rPr/>
        <w:t>) Quantification of DNA replication in each biological replicate. (</w:t>
      </w:r>
      <w:del w:id="142" w:author="Utilisateur Microsoft Office" w:date="2020-12-01T15:45:00Z">
        <w:r>
          <w:rPr/>
          <w:delText>c</w:delText>
        </w:r>
      </w:del>
      <w:ins w:id="143" w:author="Utilisateur Microsoft Office" w:date="2020-12-01T15:45:00Z">
        <w:r>
          <w:rPr/>
          <w:t>C</w:t>
        </w:r>
      </w:ins>
      <w:r>
        <w:rPr/>
        <w:t xml:space="preserve">) Overlap between </w:t>
      </w:r>
      <w:r>
        <w:rPr>
          <w:i/>
        </w:rPr>
        <w:t xml:space="preserve">in vivo </w:t>
      </w:r>
      <w:r>
        <w:rPr/>
        <w:t>(embryo)</w:t>
      </w:r>
      <w:r>
        <w:rPr>
          <w:i/>
        </w:rPr>
        <w:t xml:space="preserve"> </w:t>
      </w:r>
      <w:r>
        <w:rPr/>
        <w:t xml:space="preserve">and </w:t>
      </w:r>
      <w:r>
        <w:rPr>
          <w:i/>
        </w:rPr>
        <w:t xml:space="preserve">in vitro </w:t>
      </w:r>
      <w:r>
        <w:rPr/>
        <w:t>(egg extract) phosphoproteomics. (</w:t>
      </w:r>
      <w:del w:id="144" w:author="Utilisateur Microsoft Office" w:date="2020-12-01T15:45:00Z">
        <w:r>
          <w:rPr/>
          <w:delText>d</w:delText>
        </w:r>
      </w:del>
      <w:ins w:id="145" w:author="Utilisateur Microsoft Office" w:date="2020-12-01T15:45:00Z">
        <w:r>
          <w:rPr/>
          <w:t>D</w:t>
        </w:r>
      </w:ins>
      <w:r>
        <w:rPr/>
        <w:t>) Hierarchical clustering of dynamic phosphosites (ANOVA, Benjamini-Hochberg correction, FDR 0.05) reveals differential regulation of phosphosites during S-phase and mitosis. (</w:t>
      </w:r>
      <w:del w:id="146" w:author="Utilisateur Microsoft Office" w:date="2020-12-01T15:45:00Z">
        <w:r>
          <w:rPr/>
          <w:delText>e</w:delText>
        </w:r>
      </w:del>
      <w:ins w:id="147" w:author="Utilisateur Microsoft Office" w:date="2020-12-01T15:45:00Z">
        <w:r>
          <w:rPr/>
          <w:t>E</w:t>
        </w:r>
      </w:ins>
      <w:r>
        <w:rPr/>
        <w:t>) Count of phosphosites according to their potential upstream kinase for each cluster. (</w:t>
      </w:r>
      <w:del w:id="148" w:author="Utilisateur Microsoft Office" w:date="2020-12-01T15:45:00Z">
        <w:r>
          <w:rPr/>
          <w:delText>f</w:delText>
        </w:r>
      </w:del>
      <w:ins w:id="149" w:author="Utilisateur Microsoft Office" w:date="2020-12-01T15:45:00Z">
        <w:r>
          <w:rPr/>
          <w:t>F</w:t>
        </w:r>
      </w:ins>
      <w:r>
        <w:rPr/>
        <w:t>) Dynamic trend of potential kinase targets per cluster. (</w:t>
      </w:r>
      <w:del w:id="150" w:author="Utilisateur Microsoft Office" w:date="2020-12-01T15:46:00Z">
        <w:r>
          <w:rPr/>
          <w:delText>g</w:delText>
        </w:r>
      </w:del>
      <w:ins w:id="151" w:author="Utilisateur Microsoft Office" w:date="2020-12-01T15:46:00Z">
        <w:r>
          <w:rPr/>
          <w:t>G</w:t>
        </w:r>
      </w:ins>
      <w:r>
        <w:rPr/>
        <w:t xml:space="preserve">) Behavior of dynamic phosphosites detected in both the </w:t>
      </w:r>
      <w:r>
        <w:rPr>
          <w:i/>
        </w:rPr>
        <w:t xml:space="preserve">in vivo </w:t>
      </w:r>
      <w:r>
        <w:rPr/>
        <w:t xml:space="preserve">and </w:t>
      </w:r>
      <w:r>
        <w:rPr>
          <w:i/>
        </w:rPr>
        <w:t>in vitro</w:t>
      </w:r>
      <w:r>
        <w:rPr/>
        <w:t xml:space="preserve"> experiments.</w:t>
      </w:r>
    </w:p>
    <w:p>
      <w:pPr>
        <w:pStyle w:val="Normal"/>
        <w:spacing w:lineRule="auto" w:line="360"/>
        <w:jc w:val="both"/>
        <w:rPr>
          <w:b/>
          <w:b/>
          <w:bCs/>
        </w:rPr>
      </w:pPr>
      <w:r>
        <w:rPr>
          <w:b/>
          <w:bCs/>
        </w:rPr>
      </w:r>
    </w:p>
    <w:p>
      <w:pPr>
        <w:pStyle w:val="Normal"/>
        <w:spacing w:lineRule="auto" w:line="360"/>
        <w:jc w:val="both"/>
        <w:rPr>
          <w:b/>
          <w:b/>
          <w:bCs/>
        </w:rPr>
      </w:pPr>
      <w:r>
        <w:rPr>
          <w:b/>
          <w:bCs/>
        </w:rPr>
        <w:t xml:space="preserve">Figure 4. </w:t>
      </w:r>
      <w:del w:id="152" w:author="Microsoft Office User" w:date="2020-12-01T16:29:00Z">
        <w:r>
          <w:rPr>
            <w:b/>
            <w:bCs/>
          </w:rPr>
          <w:delText>Proteome-wide analysis of intrinsic disorder among d</w:delText>
        </w:r>
      </w:del>
      <w:ins w:id="153" w:author="Microsoft Office User" w:date="2020-12-01T16:29:00Z">
        <w:r>
          <w:rPr>
            <w:b/>
            <w:bCs/>
          </w:rPr>
          <w:t>D</w:t>
        </w:r>
      </w:ins>
      <w:r>
        <w:rPr>
          <w:b/>
          <w:bCs/>
        </w:rPr>
        <w:t>ynamic phosphoproteins and CDK substrates</w:t>
      </w:r>
      <w:ins w:id="154" w:author="Microsoft Office User" w:date="2020-12-01T16:29:00Z">
        <w:r>
          <w:rPr>
            <w:b/>
            <w:bCs/>
          </w:rPr>
          <w:t xml:space="preserve"> are characterised by intrinsic disorder</w:t>
        </w:r>
      </w:ins>
      <w:r>
        <w:rPr>
          <w:b/>
          <w:bCs/>
        </w:rPr>
        <w:t xml:space="preserve">. </w:t>
      </w:r>
      <w:r>
        <w:rPr/>
        <w:t>(</w:t>
      </w:r>
      <w:del w:id="155" w:author="Utilisateur Microsoft Office" w:date="2020-12-01T15:48:00Z">
        <w:r>
          <w:rPr/>
          <w:delText>a</w:delText>
        </w:r>
      </w:del>
      <w:ins w:id="156" w:author="Utilisateur Microsoft Office" w:date="2020-12-01T15:48:00Z">
        <w:r>
          <w:rPr/>
          <w:t>A</w:t>
        </w:r>
      </w:ins>
      <w:r>
        <w:rPr/>
        <w:t xml:space="preserve">) Circle plots presenting enrichment of homologues of human CDK substrates among </w:t>
      </w:r>
      <w:r>
        <w:rPr>
          <w:i/>
          <w:iCs/>
        </w:rPr>
        <w:t xml:space="preserve">Xenopus </w:t>
      </w:r>
      <w:r>
        <w:rPr/>
        <w:t xml:space="preserve">phosphoproteins detected </w:t>
      </w:r>
      <w:r>
        <w:rPr>
          <w:i/>
          <w:iCs/>
        </w:rPr>
        <w:t>in vivo</w:t>
      </w:r>
      <w:r>
        <w:rPr/>
        <w:t xml:space="preserve"> and those with dynamic phospohosites. (</w:t>
      </w:r>
      <w:del w:id="157" w:author="Utilisateur Microsoft Office" w:date="2020-12-01T15:48:00Z">
        <w:r>
          <w:rPr/>
          <w:delText>b</w:delText>
        </w:r>
      </w:del>
      <w:ins w:id="158" w:author="Utilisateur Microsoft Office" w:date="2020-12-01T15:48:00Z">
        <w:r>
          <w:rPr/>
          <w:t>B</w:t>
        </w:r>
      </w:ins>
      <w:r>
        <w:rPr/>
        <w:t>) Diagrams of IUPred scores over the length of selected proteins. Regions with scores &gt;0.5 (red) are considered to be disordered, and &lt;0.5 (grey) structured. Blue vertical lines indicate Ser and Thr residues; yellow circles, phosphorylated sites; green circles, dynamic phosphosites. (</w:t>
      </w:r>
      <w:del w:id="159" w:author="Utilisateur Microsoft Office" w:date="2020-12-01T15:48:00Z">
        <w:r>
          <w:rPr/>
          <w:delText>c</w:delText>
        </w:r>
      </w:del>
      <w:ins w:id="160" w:author="Utilisateur Microsoft Office" w:date="2020-12-01T15:48:00Z">
        <w:r>
          <w:rPr/>
          <w:t>C</w:t>
        </w:r>
      </w:ins>
      <w:r>
        <w:rPr/>
        <w:t>) Scheme illustrating potential enrichment of phosphorylation in disordered regions when taking into account amino acid compositional bias. (</w:t>
      </w:r>
      <w:del w:id="161" w:author="Utilisateur Microsoft Office" w:date="2020-12-01T15:48:00Z">
        <w:r>
          <w:rPr/>
          <w:delText>d</w:delText>
        </w:r>
      </w:del>
      <w:ins w:id="162" w:author="Utilisateur Microsoft Office" w:date="2020-12-01T15:48:00Z">
        <w:r>
          <w:rPr/>
          <w:t>D</w:t>
        </w:r>
      </w:ins>
      <w:r>
        <w:rPr/>
        <w:t xml:space="preserve">) Scatter plot of expected </w:t>
      </w:r>
      <w:r>
        <w:rPr>
          <w:i/>
          <w:rPrChange w:id="0" w:author="Utilisateur Microsoft Office" w:date="2020-12-01T15:50:00Z"/>
        </w:rPr>
        <w:t>vs</w:t>
      </w:r>
      <w:r>
        <w:rPr/>
        <w:t xml:space="preserve"> observed phosphorylated Ser/Thr for each protein of human and </w:t>
      </w:r>
      <w:r>
        <w:rPr>
          <w:i/>
          <w:iCs/>
        </w:rPr>
        <w:t>Xenopus</w:t>
      </w:r>
      <w:r>
        <w:rPr/>
        <w:t xml:space="preserve"> phosphoprotein datasets. FDR thresholds of 5% and 1% are marked in yellow and red respectively. Crosses: proteins with at least one dynamic phosphorylation in </w:t>
      </w:r>
      <w:r>
        <w:rPr>
          <w:i/>
          <w:iCs/>
        </w:rPr>
        <w:t>Xenopus</w:t>
      </w:r>
      <w:r>
        <w:rPr/>
        <w:t>,</w:t>
      </w:r>
      <w:r>
        <w:rPr>
          <w:i/>
          <w:iCs/>
        </w:rPr>
        <w:t xml:space="preserve"> </w:t>
      </w:r>
      <w:r>
        <w:rPr/>
        <w:t>or human CDK1 subfamily substrates, respectively. (</w:t>
      </w:r>
      <w:del w:id="164" w:author="Utilisateur Microsoft Office" w:date="2020-12-01T15:48:00Z">
        <w:r>
          <w:rPr/>
          <w:delText>e</w:delText>
        </w:r>
      </w:del>
      <w:ins w:id="165" w:author="Utilisateur Microsoft Office" w:date="2020-12-01T15:48:00Z">
        <w:r>
          <w:rPr/>
          <w:t>E</w:t>
        </w:r>
      </w:ins>
      <w:r>
        <w:rPr/>
        <w:t xml:space="preserve">) Boxplots showing expected </w:t>
      </w:r>
      <w:r>
        <w:rPr>
          <w:i/>
          <w:rPrChange w:id="0" w:author="Utilisateur Microsoft Office" w:date="2020-12-01T15:50:00Z"/>
        </w:rPr>
        <w:t>vs</w:t>
      </w:r>
      <w:r>
        <w:rPr/>
        <w:t xml:space="preserve"> observed phosphorylated Ser/Thr among all phosphoproteins detected (left), phosphoproteins with at least one dynamic phosphosite (middle), and dynamic phosphoproteins also detected as CDK1 subfamily targets in humans (right). Distributions were compared with the Wilcoxon signed-rank test. (</w:t>
      </w:r>
      <w:del w:id="167" w:author="Utilisateur Microsoft Office" w:date="2020-12-01T15:48:00Z">
        <w:r>
          <w:rPr/>
          <w:delText>f</w:delText>
        </w:r>
      </w:del>
      <w:ins w:id="168" w:author="Utilisateur Microsoft Office" w:date="2020-12-01T15:48:00Z">
        <w:r>
          <w:rPr/>
          <w:t>F</w:t>
        </w:r>
      </w:ins>
      <w:r>
        <w:rPr/>
        <w:t xml:space="preserve">) Violin plots showing the distribution of disordered residues per protein for CDK targets </w:t>
      </w:r>
      <w:r>
        <w:rPr>
          <w:i/>
          <w:iCs/>
        </w:rPr>
        <w:t>vs</w:t>
      </w:r>
      <w:r>
        <w:rPr/>
        <w:t xml:space="preserve"> the rest of the phosphoproteome for human and yeast, and dynamic phosphoproteins </w:t>
      </w:r>
      <w:r>
        <w:rPr>
          <w:i/>
          <w:iCs/>
        </w:rPr>
        <w:t>vs</w:t>
      </w:r>
      <w:r>
        <w:rPr/>
        <w:t xml:space="preserve"> the rest of the phosphoproteome for </w:t>
      </w:r>
      <w:r>
        <w:rPr>
          <w:i/>
          <w:rPrChange w:id="0" w:author="Utilisateur Microsoft Office" w:date="2020-12-01T15:48:00Z"/>
        </w:rPr>
        <w:t>Xenopus</w:t>
      </w:r>
      <w:r>
        <w:rPr/>
        <w:t>. Intrinsic disorder was calculated with three different predictors (IUPred, SPOT, and VSL2b). Statistical significance was evaluated with the Wilcoxon–Mann–Whitney test. (</w:t>
      </w:r>
      <w:del w:id="170" w:author="Utilisateur Microsoft Office" w:date="2020-12-01T15:48:00Z">
        <w:r>
          <w:rPr/>
          <w:delText>g</w:delText>
        </w:r>
      </w:del>
      <w:ins w:id="171" w:author="Utilisateur Microsoft Office" w:date="2020-12-01T15:48:00Z">
        <w:r>
          <w:rPr/>
          <w:t>G</w:t>
        </w:r>
      </w:ins>
      <w:r>
        <w:rPr/>
        <w:t>) Plot showing the -log</w:t>
      </w:r>
      <w:r>
        <w:rPr>
          <w:vertAlign w:val="subscript"/>
        </w:rPr>
        <w:t>10</w:t>
      </w:r>
      <w:r>
        <w:rPr/>
        <w:t xml:space="preserve">(p-value) </w:t>
      </w:r>
      <w:r>
        <w:rPr>
          <w:i/>
          <w:iCs/>
        </w:rPr>
        <w:t>vs</w:t>
      </w:r>
      <w:del w:id="172" w:author="Utilisateur Microsoft Office" w:date="2020-12-01T15:50:00Z">
        <w:r>
          <w:rPr>
            <w:i/>
            <w:iCs/>
          </w:rPr>
          <w:delText>.</w:delText>
        </w:r>
      </w:del>
      <w:r>
        <w:rPr/>
        <w:t xml:space="preserve"> the log</w:t>
      </w:r>
      <w:r>
        <w:rPr>
          <w:vertAlign w:val="subscript"/>
        </w:rPr>
        <w:t>10</w:t>
      </w:r>
      <w:r>
        <w:rPr/>
        <w:t xml:space="preserve">(common Odds Ratio) calculated with the Cochran–Mantel–Haenszel test stratified contingency tables to evaluate enrichment in IDRs of CDK-mediated phosphorylation (or dynamic phosphorylation in </w:t>
      </w:r>
      <w:r>
        <w:rPr>
          <w:i/>
          <w:iCs/>
        </w:rPr>
        <w:t>Xenopus</w:t>
      </w:r>
      <w:r>
        <w:rPr/>
        <w:t>). For all organisms, the disordered regions were calculated with three different disorder predictors. The disordered fraction for each organism and predictor is shown with a colour scale. (</w:t>
      </w:r>
      <w:del w:id="173" w:author="Utilisateur Microsoft Office" w:date="2020-12-01T15:48:00Z">
        <w:r>
          <w:rPr/>
          <w:delText>h</w:delText>
        </w:r>
      </w:del>
      <w:ins w:id="174" w:author="Utilisateur Microsoft Office" w:date="2020-12-01T15:48:00Z">
        <w:r>
          <w:rPr/>
          <w:t>H</w:t>
        </w:r>
      </w:ins>
      <w:r>
        <w:rPr/>
        <w:t xml:space="preserve">) Human CDK1 subfamily targets, </w:t>
      </w:r>
      <w:r>
        <w:rPr>
          <w:i/>
          <w:iCs/>
        </w:rPr>
        <w:t>Xenopus</w:t>
      </w:r>
      <w:r>
        <w:rPr/>
        <w:t xml:space="preserve"> dynamic phosphoproteins, and the intersection of both sets, that are present in our manually curated proteome of membraneless organelles.</w:t>
      </w:r>
    </w:p>
    <w:p>
      <w:pPr>
        <w:pStyle w:val="Normal"/>
        <w:spacing w:lineRule="auto" w:line="360"/>
        <w:jc w:val="both"/>
        <w:rPr>
          <w:lang w:val="nl-NL"/>
        </w:rPr>
      </w:pPr>
      <w:r>
        <w:rPr>
          <w:lang w:val="nl-NL"/>
        </w:rPr>
      </w:r>
    </w:p>
    <w:p>
      <w:pPr>
        <w:pStyle w:val="Normal"/>
        <w:spacing w:lineRule="auto" w:line="360"/>
        <w:jc w:val="both"/>
        <w:rPr/>
      </w:pPr>
      <w:r>
        <w:rPr>
          <w:b/>
        </w:rPr>
        <w:t>Supplementary figure 1.</w:t>
      </w:r>
      <w:r>
        <w:rPr/>
        <w:t xml:space="preserve"> </w:t>
      </w:r>
      <w:r>
        <w:rPr>
          <w:b/>
        </w:rPr>
        <w:t>Proline-directed phosphosites dominate the early embryo phosphoproteome.</w:t>
      </w:r>
      <w:r>
        <w:rPr/>
        <w:t xml:space="preserve"> (</w:t>
      </w:r>
      <w:del w:id="175" w:author="Utilisateur Microsoft Office" w:date="2020-12-01T15:51:00Z">
        <w:r>
          <w:rPr/>
          <w:delText>a</w:delText>
        </w:r>
      </w:del>
      <w:ins w:id="176" w:author="Utilisateur Microsoft Office" w:date="2020-12-01T15:51:00Z">
        <w:r>
          <w:rPr/>
          <w:t>A</w:t>
        </w:r>
      </w:ins>
      <w:r>
        <w:rPr/>
        <w:t>) Distribution of potential CDK targets among all detected phosphosites and dynamic phosphosites. (</w:t>
      </w:r>
      <w:del w:id="177" w:author="Utilisateur Microsoft Office" w:date="2020-12-01T15:51:00Z">
        <w:r>
          <w:rPr/>
          <w:delText>b</w:delText>
        </w:r>
      </w:del>
      <w:ins w:id="178" w:author="Utilisateur Microsoft Office" w:date="2020-12-01T15:51:00Z">
        <w:r>
          <w:rPr/>
          <w:t>B</w:t>
        </w:r>
      </w:ins>
      <w:r>
        <w:rPr/>
        <w:t xml:space="preserve">) Sequence motif logo for all dynamic phosphosites and each of the differentially regulated clusters (A-D). Motifs are shown separately for proline-directed (left) and non-proline directed phosphosites (right). </w:t>
      </w:r>
    </w:p>
    <w:p>
      <w:pPr>
        <w:pStyle w:val="Normal"/>
        <w:spacing w:lineRule="auto" w:line="360"/>
        <w:jc w:val="both"/>
        <w:rPr/>
      </w:pPr>
      <w:r>
        <w:rPr/>
      </w:r>
    </w:p>
    <w:p>
      <w:pPr>
        <w:pStyle w:val="Normal"/>
        <w:spacing w:lineRule="auto" w:line="360"/>
        <w:jc w:val="both"/>
        <w:rPr/>
      </w:pPr>
      <w:r>
        <w:rPr>
          <w:b/>
        </w:rPr>
        <w:t>Supplementary figure 2</w:t>
      </w:r>
      <w:r>
        <w:rPr/>
        <w:t xml:space="preserve">. </w:t>
      </w:r>
      <w:r>
        <w:rPr>
          <w:b/>
        </w:rPr>
        <w:t>Gene ontology (GO) enrichment analysis of dynamic p-sites</w:t>
      </w:r>
      <w:del w:id="179" w:author="Microsoft Office User" w:date="2020-12-01T16:30:00Z">
        <w:r>
          <w:rPr>
            <w:b/>
          </w:rPr>
          <w:delText xml:space="preserve"> according to their respective trends</w:delText>
        </w:r>
      </w:del>
      <w:r>
        <w:rPr>
          <w:b/>
        </w:rPr>
        <w:t>.</w:t>
      </w:r>
      <w:r>
        <w:rPr/>
        <w:t xml:space="preserve"> Scatter plots show the most significantly enriched (Fisher’s exact test with Bonferroni correction, p&lt;0.05) GO (BP, MF, CC) terms for all dynamic phosphosites per cluster. Plots show the fold-enrichment of specific terms </w:t>
      </w:r>
      <w:r>
        <w:rPr>
          <w:i/>
          <w:iCs/>
        </w:rPr>
        <w:t>vs</w:t>
      </w:r>
      <w:r>
        <w:rPr/>
        <w:t xml:space="preserve"> statistical significance. The size of the circles correlates with the number of proteins associated with the specific term. More details and the full list of enriched GO terms per cluster is found in Supplementary table X.</w:t>
      </w:r>
    </w:p>
    <w:p>
      <w:pPr>
        <w:pStyle w:val="Normal"/>
        <w:spacing w:lineRule="auto" w:line="360"/>
        <w:jc w:val="both"/>
        <w:rPr/>
      </w:pPr>
      <w:r>
        <w:rPr/>
      </w:r>
    </w:p>
    <w:p>
      <w:pPr>
        <w:pStyle w:val="Normal"/>
        <w:spacing w:lineRule="auto" w:line="360"/>
        <w:jc w:val="both"/>
        <w:rPr/>
      </w:pPr>
      <w:r>
        <w:rPr>
          <w:b/>
        </w:rPr>
        <w:t xml:space="preserve">Supplementary figure 3. Reciprocal trends of singly- and multi-phosphorylated peptides reveals early interphase and late mitotic phosphorylation, respectively. </w:t>
      </w:r>
      <w:r>
        <w:rPr/>
        <w:t xml:space="preserve"> </w:t>
      </w:r>
      <w:r>
        <w:rPr>
          <w:i/>
        </w:rPr>
        <w:t xml:space="preserve">In vivo </w:t>
      </w:r>
      <w:r>
        <w:rPr/>
        <w:t xml:space="preserve">and </w:t>
      </w:r>
      <w:r>
        <w:rPr>
          <w:i/>
        </w:rPr>
        <w:t xml:space="preserve">in vitro </w:t>
      </w:r>
      <w:r>
        <w:rPr/>
        <w:t>dynamics of T23 and S31 of MCM4. Orange curves show the trend of T23 and S31 in the multi-phosphorylated peptide (upregulated in mitosis) while the blue curve shows the trend of S31 in the singly-phosphorylated peptide.</w:t>
      </w:r>
    </w:p>
    <w:p>
      <w:pPr>
        <w:pStyle w:val="Normal"/>
        <w:spacing w:lineRule="auto" w:line="360"/>
        <w:jc w:val="both"/>
        <w:rPr/>
      </w:pPr>
      <w:r>
        <w:rPr/>
      </w:r>
    </w:p>
    <w:p>
      <w:pPr>
        <w:pStyle w:val="Normal"/>
        <w:spacing w:lineRule="auto" w:line="360"/>
        <w:jc w:val="both"/>
        <w:rPr/>
      </w:pPr>
      <w:r>
        <w:rPr>
          <w:b/>
        </w:rPr>
        <w:t>Supplementary figure 4. Sequence motif</w:t>
      </w:r>
      <w:del w:id="180" w:author="Microsoft Office User" w:date="2020-12-01T16:30:00Z">
        <w:r>
          <w:rPr>
            <w:b/>
          </w:rPr>
          <w:delText xml:space="preserve"> logo of</w:delText>
        </w:r>
      </w:del>
      <w:ins w:id="181" w:author="Microsoft Office User" w:date="2020-12-01T16:30:00Z">
        <w:r>
          <w:rPr>
            <w:b/>
          </w:rPr>
          <w:t xml:space="preserve">s enriched </w:t>
        </w:r>
      </w:ins>
      <w:del w:id="182" w:author="Microsoft Office User" w:date="2020-12-01T16:30:00Z">
        <w:r>
          <w:rPr>
            <w:b/>
          </w:rPr>
          <w:delText xml:space="preserve"> egg extract</w:delText>
        </w:r>
      </w:del>
      <w:ins w:id="183" w:author="Microsoft Office User" w:date="2020-12-01T16:30:00Z">
        <w:r>
          <w:rPr>
            <w:b/>
          </w:rPr>
          <w:t>in cell cycle</w:t>
        </w:r>
      </w:ins>
      <w:r>
        <w:rPr>
          <w:b/>
        </w:rPr>
        <w:t xml:space="preserve"> phosphoproteomics. </w:t>
      </w:r>
      <w:del w:id="184" w:author="Utilisateur Microsoft Office" w:date="2020-12-01T15:53:00Z">
        <w:r>
          <w:rPr>
            <w:b/>
          </w:rPr>
          <w:delText xml:space="preserve">(a) </w:delText>
        </w:r>
      </w:del>
      <w:r>
        <w:rPr/>
        <w:t xml:space="preserve">Sequence motif logo for all dynamic phosphosites and each of the differentially regulated clusters (1-6). Motifs are shown separately for proline-directed (left) and non-proline directed phosphosites (right). </w:t>
      </w:r>
    </w:p>
    <w:p>
      <w:pPr>
        <w:pStyle w:val="Normal"/>
        <w:spacing w:lineRule="auto" w:line="360"/>
        <w:jc w:val="both"/>
        <w:rPr/>
      </w:pPr>
      <w:r>
        <w:rPr/>
      </w:r>
    </w:p>
    <w:p>
      <w:pPr>
        <w:pStyle w:val="Normal"/>
        <w:spacing w:lineRule="auto" w:line="360"/>
        <w:rPr>
          <w:rFonts w:ascii="Arial" w:hAnsi="Arial" w:eastAsia="Arial" w:cs="Arial"/>
          <w:b/>
          <w:b/>
          <w:sz w:val="22"/>
          <w:szCs w:val="22"/>
        </w:rPr>
      </w:pPr>
      <w:r>
        <w:rPr>
          <w:b/>
        </w:rPr>
        <w:t xml:space="preserve">Supplementary figure </w:t>
      </w:r>
      <w:del w:id="185" w:author="Unknown Author" w:date="2020-12-08T16:29:35Z">
        <w:r>
          <w:rPr>
            <w:b/>
          </w:rPr>
          <w:delText>5</w:delText>
        </w:r>
      </w:del>
      <w:ins w:id="186" w:author="Unknown Author" w:date="2020-12-08T16:29:35Z">
        <w:r>
          <w:rPr>
            <w:b/>
          </w:rPr>
          <w:t>6</w:t>
        </w:r>
      </w:ins>
      <w:ins w:id="187" w:author="Unknown Author" w:date="2020-12-09T10:00:49Z">
        <w:r>
          <w:rPr>
            <w:b/>
          </w:rPr>
          <w:commentReference w:id="10"/>
        </w:r>
      </w:ins>
      <w:r>
        <w:rPr>
          <w:b/>
        </w:rPr>
        <w:t>. Proteome-wide analysis of intrinsic disorder among CDK substrates and dynamic phosphoproteins (</w:t>
      </w:r>
      <w:del w:id="188" w:author="Utilisateur Microsoft Office" w:date="2020-12-01T15:53:00Z">
        <w:r>
          <w:rPr>
            <w:b/>
          </w:rPr>
          <w:delText>a</w:delText>
        </w:r>
      </w:del>
      <w:ins w:id="189" w:author="Utilisateur Microsoft Office" w:date="2020-12-01T15:53:00Z">
        <w:r>
          <w:rPr/>
          <w:t>A</w:t>
        </w:r>
      </w:ins>
      <w:r>
        <w:rPr/>
        <w:t xml:space="preserve">) </w:t>
      </w:r>
      <w:ins w:id="190" w:author="Utilisateur Microsoft Office" w:date="2020-12-01T15:55:00Z">
        <w:bookmarkStart w:id="1" w:name="move57730525"/>
        <w:r>
          <w:rPr/>
          <w:t xml:space="preserve">Differential amino acid composition (see methods) in disordered regions for </w:t>
        </w:r>
      </w:ins>
      <w:ins w:id="191" w:author="Utilisateur Microsoft Office" w:date="2020-12-01T15:55:00Z">
        <w:r>
          <w:rPr>
            <w:i/>
          </w:rPr>
          <w:t>Xenopus</w:t>
        </w:r>
      </w:ins>
      <w:ins w:id="192" w:author="Utilisateur Microsoft Office" w:date="2020-12-01T15:55:00Z">
        <w:r>
          <w:rPr/>
          <w:t xml:space="preserve">, human and yeast determined with three IDR predictors. Amino acids were coloured in a rainbow fashion based on their relative abundance in each proteome. Disruptions of the rainbow pattern show specific compositional signatures for IDRs. </w:t>
        </w:r>
      </w:ins>
      <w:ins w:id="193" w:author="Utilisateur Microsoft Office" w:date="2020-12-01T15:55:00Z">
        <w:bookmarkEnd w:id="1"/>
        <w:r>
          <w:rPr/>
          <w:t xml:space="preserve">(B) </w:t>
        </w:r>
      </w:ins>
      <w:r>
        <w:rPr/>
        <w:t xml:space="preserve">Venn diagram of observed </w:t>
      </w:r>
      <w:r>
        <w:rPr>
          <w:i/>
        </w:rPr>
        <w:t xml:space="preserve">in vitro </w:t>
      </w:r>
      <w:r>
        <w:rPr/>
        <w:t xml:space="preserve">(red) and </w:t>
      </w:r>
      <w:r>
        <w:rPr>
          <w:i/>
        </w:rPr>
        <w:t xml:space="preserve">in vivo </w:t>
      </w:r>
      <w:r>
        <w:rPr/>
        <w:t xml:space="preserve">(blue) yeast CDK targets. </w:t>
      </w:r>
      <w:r>
        <w:rPr>
          <w:i/>
        </w:rPr>
        <w:t xml:space="preserve">In vivo </w:t>
      </w:r>
      <w:r>
        <w:rPr/>
        <w:t>targets showing CDK minimal consensus motif phosphorylations are highlighted in yellow. (</w:t>
      </w:r>
      <w:del w:id="194" w:author="Utilisateur Microsoft Office" w:date="2020-12-01T15:53:00Z">
        <w:r>
          <w:rPr/>
          <w:delText>b</w:delText>
        </w:r>
      </w:del>
      <w:ins w:id="195" w:author="Utilisateur Microsoft Office" w:date="2020-12-01T15:55:00Z">
        <w:r>
          <w:rPr/>
          <w:t>C</w:t>
        </w:r>
      </w:ins>
      <w:r>
        <w:rPr/>
        <w:t xml:space="preserve">) Violin and box plots showing the distribution of disordered residues per protein for CDK targets </w:t>
      </w:r>
      <w:r>
        <w:rPr>
          <w:i/>
          <w:iCs/>
        </w:rPr>
        <w:t>vs</w:t>
      </w:r>
      <w:r>
        <w:rPr/>
        <w:t xml:space="preserve"> the rest of the phosphoproteome for human and yeast. Intrinsic disorder information of 13 different predictors was obtained from MobiDB, except for SPOT (calculated). (</w:t>
      </w:r>
      <w:del w:id="196" w:author="Utilisateur Microsoft Office" w:date="2020-12-01T15:53:00Z">
        <w:r>
          <w:rPr/>
          <w:delText>c</w:delText>
        </w:r>
      </w:del>
      <w:ins w:id="197" w:author="Utilisateur Microsoft Office" w:date="2020-12-01T15:55:00Z">
        <w:r>
          <w:rPr/>
          <w:t>D</w:t>
        </w:r>
      </w:ins>
      <w:r>
        <w:rPr/>
        <w:t xml:space="preserve">) Fraction of the human, </w:t>
      </w:r>
      <w:r>
        <w:rPr>
          <w:i/>
          <w:rPrChange w:id="0" w:author="Utilisateur Microsoft Office" w:date="2020-12-01T15:56:00Z"/>
        </w:rPr>
        <w:t>Xenopus</w:t>
      </w:r>
      <w:r>
        <w:rPr/>
        <w:t xml:space="preserve"> and yeast proteomes predicted as disordered by the 12 methods compiled in </w:t>
      </w:r>
      <w:commentRangeStart w:id="11"/>
      <w:r>
        <w:rPr/>
        <w:t>MobiDB</w:t>
      </w:r>
      <w:r>
        <w:rPr/>
      </w:r>
      <w:commentRangeEnd w:id="11"/>
      <w:r>
        <w:commentReference w:id="11"/>
      </w:r>
      <w:r>
        <w:rPr/>
        <w:t>.</w:t>
      </w:r>
      <w:ins w:id="199" w:author="Unknown Author" w:date="2020-12-08T16:52:14Z">
        <w:r>
          <w:rPr/>
          <w:t xml:space="preserve"> </w:t>
        </w:r>
      </w:ins>
      <w:ins w:id="200" w:author="Unknown Author" w:date="2020-12-08T16:52:14Z">
        <w:r>
          <w:rPr/>
          <w:commentReference w:id="12"/>
        </w:r>
      </w:ins>
      <w:ins w:id="201" w:author="Unknown Author" w:date="2020-12-08T16:52:14Z">
        <w:r>
          <w:rPr/>
          <w:t>(E) Scheme of the stratified 2 by 2 contingency tables</w:t>
        </w:r>
      </w:ins>
      <w:ins w:id="202" w:author="Unknown Author" w:date="2020-12-08T16:58:40Z">
        <w:r>
          <w:rPr/>
          <w:t xml:space="preserve"> </w:t>
        </w:r>
      </w:ins>
      <w:ins w:id="203" w:author="Unknown Author" w:date="2020-12-08T16:58:40Z">
        <w:r>
          <w:rPr/>
          <w:t xml:space="preserve">analysis. Each </w:t>
        </w:r>
      </w:ins>
      <w:ins w:id="204" w:author="Unknown Author" w:date="2020-12-08T16:58:40Z">
        <w:r>
          <w:rPr>
            <w:rFonts w:eastAsia="Times New Roman" w:cs="Times New Roman"/>
            <w:sz w:val="24"/>
            <w:szCs w:val="24"/>
            <w:lang w:eastAsia="en-GB"/>
          </w:rPr>
          <w:t>CDK target or Dynamic phosphoprotein</w:t>
        </w:r>
      </w:ins>
      <w:ins w:id="205" w:author="Unknown Author" w:date="2020-12-08T16:58:40Z">
        <w:r>
          <w:rPr/>
          <w:t xml:space="preserve"> </w:t>
        </w:r>
      </w:ins>
      <w:ins w:id="206" w:author="Unknown Author" w:date="2020-12-08T16:59:23Z">
        <w:r>
          <w:rPr/>
          <w:t xml:space="preserve">conforms a strata were the counts of Ser and Thr phosphorylated (by CDK or </w:t>
        </w:r>
      </w:ins>
      <w:ins w:id="207" w:author="Unknown Author" w:date="2020-12-08T16:59:23Z">
        <w:r>
          <w:rPr>
            <w:rFonts w:eastAsia="Times New Roman" w:cs="Times New Roman"/>
            <w:sz w:val="24"/>
            <w:szCs w:val="24"/>
            <w:lang w:eastAsia="en-GB"/>
          </w:rPr>
          <w:t>d</w:t>
        </w:r>
      </w:ins>
      <w:ins w:id="208" w:author="Unknown Author" w:date="2020-12-08T16:59:23Z">
        <w:r>
          <w:rPr/>
          <w:t xml:space="preserve">ynamic phosphorylation in Xenopus) in disordered and structured regions is stored in a </w:t>
        </w:r>
      </w:ins>
      <w:ins w:id="209" w:author="Unknown Author" w:date="2020-12-08T17:00:02Z">
        <w:r>
          <w:rPr/>
          <w:t>2 by 2 table</w:t>
        </w:r>
      </w:ins>
      <w:ins w:id="210" w:author="Unknown Author" w:date="2020-12-08T17:04:40Z">
        <w:r>
          <w:rPr/>
          <w:t>.</w:t>
        </w:r>
      </w:ins>
      <w:r>
        <w:rPr/>
        <w:t xml:space="preserve"> </w:t>
      </w:r>
      <w:ins w:id="211" w:author="Unknown Author" w:date="2020-12-08T17:06:37Z">
        <w:r>
          <w:rPr/>
          <w:t xml:space="preserve">(F) Tables with the results of the </w:t>
        </w:r>
      </w:ins>
      <w:ins w:id="212" w:author="Unknown Author" w:date="2020-12-08T17:07:29Z">
        <w:r>
          <w:rPr/>
          <w:t xml:space="preserve">Cochran–Mantel–Haenszel </w:t>
        </w:r>
      </w:ins>
      <w:ins w:id="213" w:author="Unknown Author" w:date="2020-12-08T17:07:29Z">
        <w:r>
          <w:rPr/>
          <w:t>statistics for the CDK targets of human</w:t>
        </w:r>
      </w:ins>
      <w:ins w:id="214" w:author="Unknown Author" w:date="2020-12-08T17:08:00Z">
        <w:r>
          <w:rPr/>
          <w:t xml:space="preserve"> and yeast, and the dynamic phosphoproteins in </w:t>
        </w:r>
      </w:ins>
      <w:ins w:id="215" w:author="Unknown Author" w:date="2020-12-08T17:08:00Z">
        <w:r>
          <w:rPr>
            <w:rFonts w:eastAsia="Times New Roman" w:cs="Times New Roman"/>
            <w:sz w:val="24"/>
            <w:szCs w:val="24"/>
            <w:lang w:eastAsia="en-GB"/>
          </w:rPr>
          <w:t>X</w:t>
        </w:r>
      </w:ins>
      <w:ins w:id="216" w:author="Unknown Author" w:date="2020-12-08T17:08:00Z">
        <w:r>
          <w:rPr/>
          <w:t>enopus, using</w:t>
        </w:r>
      </w:ins>
      <w:ins w:id="217" w:author="Unknown Author" w:date="2020-12-08T17:09:18Z">
        <w:r>
          <w:rPr/>
          <w:t xml:space="preserve"> three disorder predictors.</w:t>
        </w:r>
      </w:ins>
      <w:del w:id="218" w:author="Utilisateur Microsoft Office" w:date="2020-12-01T15:56:00Z">
        <w:r>
          <w:rPr/>
          <w:delText>(</w:delText>
        </w:r>
      </w:del>
      <w:del w:id="219" w:author="Utilisateur Microsoft Office" w:date="2020-12-01T15:53:00Z">
        <w:r>
          <w:rPr/>
          <w:delText>d</w:delText>
        </w:r>
      </w:del>
      <w:del w:id="220" w:author="Utilisateur Microsoft Office" w:date="2020-12-01T15:56:00Z">
        <w:r>
          <w:rPr/>
          <w:delText xml:space="preserve">) </w:delText>
        </w:r>
      </w:del>
      <w:del w:id="221" w:author="Utilisateur Microsoft Office" w:date="2020-12-01T15:55:00Z">
        <w:r>
          <w:rPr/>
          <w:delText>Differential amino acid composition (see methods) in disordered regions for Xenopus, human and yeast determined with three IDR predictors. Amino acids were coloured in a rainbow fashion based on their relative abundance in each proteome. Disruptions of the rainbow pattern show specific compositional signatures for IDRs.</w:delText>
        </w:r>
      </w:del>
      <w:del w:id="222" w:author="Utilisateur Microsoft Office" w:date="2020-12-01T15:55:00Z">
        <w:bookmarkStart w:id="2" w:name="move577305251111111"/>
        <w:bookmarkEnd w:id="2"/>
        <w:r>
          <w:rPr/>
          <w:delText xml:space="preserve"> </w:delText>
        </w:r>
      </w:del>
      <w:r>
        <w:rPr/>
        <w:t>(</w:t>
      </w:r>
      <w:del w:id="223" w:author="Utilisateur Microsoft Office" w:date="2020-12-01T15:53:00Z">
        <w:r>
          <w:rPr/>
          <w:delText>e</w:delText>
        </w:r>
      </w:del>
      <w:ins w:id="224" w:author="Utilisateur Microsoft Office" w:date="2020-12-01T15:57:00Z">
        <w:r>
          <w:rPr/>
          <w:t>G</w:t>
        </w:r>
      </w:ins>
      <w:r>
        <w:rPr/>
        <w:t>) Diagrams of IUPred scores over the length of human</w:t>
      </w:r>
      <w:ins w:id="225" w:author="Utilisateur Microsoft Office" w:date="2020-12-01T15:58:00Z">
        <w:r>
          <w:rPr/>
          <w:t xml:space="preserve"> CDK targets </w:t>
        </w:r>
      </w:ins>
      <w:del w:id="226" w:author="Utilisateur Microsoft Office" w:date="2020-12-01T15:58:00Z">
        <w:r>
          <w:rPr/>
          <w:delText xml:space="preserve"> and </w:delText>
        </w:r>
      </w:del>
      <w:ins w:id="227" w:author="Utilisateur Microsoft Office" w:date="2020-12-01T15:58:00Z">
        <w:r>
          <w:rPr/>
          <w:t xml:space="preserve">identified as primary components of MLOs, and their </w:t>
        </w:r>
      </w:ins>
      <w:r>
        <w:rPr>
          <w:i/>
          <w:rPrChange w:id="0" w:author="Utilisateur Microsoft Office" w:date="2020-12-01T15:58:00Z"/>
        </w:rPr>
        <w:t>Xenopus</w:t>
      </w:r>
      <w:r>
        <w:rPr/>
        <w:t xml:space="preserve"> </w:t>
      </w:r>
      <w:del w:id="229" w:author="Utilisateur Microsoft Office" w:date="2020-12-01T15:58:00Z">
        <w:r>
          <w:rPr/>
          <w:delText>proteins</w:delText>
        </w:r>
      </w:del>
      <w:ins w:id="230" w:author="Utilisateur Microsoft Office" w:date="2020-12-01T15:58:00Z">
        <w:r>
          <w:rPr/>
          <w:t>homolog</w:t>
        </w:r>
      </w:ins>
      <w:ins w:id="231" w:author="Utilisateur Microsoft Office" w:date="2020-12-01T15:59:00Z">
        <w:r>
          <w:rPr/>
          <w:t>u</w:t>
        </w:r>
      </w:ins>
      <w:ins w:id="232" w:author="Utilisateur Microsoft Office" w:date="2020-12-01T15:58:00Z">
        <w:r>
          <w:rPr/>
          <w:t>es</w:t>
        </w:r>
      </w:ins>
      <w:del w:id="233" w:author="Utilisateur Microsoft Office" w:date="2020-12-01T15:58:00Z">
        <w:r>
          <w:rPr/>
          <w:delText xml:space="preserve"> identified as primary components of MLOs</w:delText>
        </w:r>
      </w:del>
      <w:ins w:id="234" w:author="Unknown Author" w:date="2020-12-08T16:46:16Z">
        <w:r>
          <w:rPr/>
          <w:t xml:space="preserve">. </w:t>
        </w:r>
      </w:ins>
      <w:ins w:id="235" w:author="Unknown Author" w:date="2020-12-08T16:46:16Z">
        <w:r>
          <w:rPr/>
          <w:t>When Xenopus homologues do not present</w:t>
        </w:r>
      </w:ins>
      <w:ins w:id="236" w:author="Unknown Author" w:date="2020-12-08T16:47:06Z">
        <w:r>
          <w:rPr/>
          <w:t xml:space="preserve"> dynamic phosphorylation, a dynamic phosphoproteins</w:t>
        </w:r>
      </w:ins>
      <w:ins w:id="237" w:author="Unknown Author" w:date="2020-12-08T16:48:16Z">
        <w:r>
          <w:rPr/>
          <w:t xml:space="preserve"> representative of the corresponding MLO is </w:t>
        </w:r>
      </w:ins>
      <w:ins w:id="238" w:author="Unknown Author" w:date="2020-12-09T09:23:34Z">
        <w:r>
          <w:rPr>
            <w:rFonts w:eastAsia="Times New Roman" w:cs="Times New Roman"/>
            <w:sz w:val="24"/>
            <w:szCs w:val="24"/>
            <w:lang w:eastAsia="en-GB"/>
          </w:rPr>
          <w:t>shown</w:t>
        </w:r>
      </w:ins>
      <w:ins w:id="239" w:author="Unknown Author" w:date="2020-12-09T10:02:00Z">
        <w:r>
          <w:rPr>
            <w:rFonts w:eastAsia="Times New Roman" w:cs="Times New Roman"/>
            <w:sz w:val="24"/>
            <w:szCs w:val="24"/>
            <w:lang w:eastAsia="en-GB"/>
          </w:rPr>
          <w:commentReference w:id="13"/>
        </w:r>
      </w:ins>
      <w:r>
        <w:rPr/>
        <w:t xml:space="preserve">. Regions with scores &gt;0.5 (red) are considered to be disordered, and &lt;0.5 (grey) structured. Blue vertical lines indicate Ser and Thr residues; yellow circles, </w:t>
      </w:r>
      <w:ins w:id="240" w:author="Utilisateur Microsoft Office" w:date="2020-12-01T15:59:00Z">
        <w:r>
          <w:rPr/>
          <w:t xml:space="preserve">known </w:t>
        </w:r>
      </w:ins>
      <w:del w:id="241" w:author="Utilisateur Microsoft Office" w:date="2020-12-01T15:59:00Z">
        <w:r>
          <w:rPr/>
          <w:delText xml:space="preserve">phosphorylated </w:delText>
        </w:r>
      </w:del>
      <w:ins w:id="242" w:author="Utilisateur Microsoft Office" w:date="2020-12-01T15:59:00Z">
        <w:r>
          <w:rPr/>
          <w:t xml:space="preserve">Ser/Thr-Pro </w:t>
        </w:r>
      </w:ins>
      <w:ins w:id="243" w:author="Utilisateur Microsoft Office" w:date="2020-12-01T16:00:00Z">
        <w:r>
          <w:rPr/>
          <w:t>phospho</w:t>
        </w:r>
      </w:ins>
      <w:r>
        <w:rPr/>
        <w:t>sites</w:t>
      </w:r>
      <w:ins w:id="244" w:author="Unknown Author" w:date="2020-12-09T10:09:26Z">
        <w:r>
          <w:rPr/>
          <w:t xml:space="preserve"> </w:t>
        </w:r>
      </w:ins>
      <w:ins w:id="245" w:author="Unknown Author" w:date="2020-12-09T10:09:26Z">
        <w:r>
          <w:rPr/>
          <w:t>for human and detected</w:t>
        </w:r>
      </w:ins>
      <w:ins w:id="246" w:author="Unknown Author" w:date="2020-12-09T10:09:26Z">
        <w:r>
          <w:rPr/>
          <w:commentReference w:id="14"/>
        </w:r>
      </w:ins>
      <w:ins w:id="247" w:author="Unknown Author" w:date="2020-12-09T10:09:26Z">
        <w:r>
          <w:rPr/>
          <w:t xml:space="preserve"> phos</w:t>
        </w:r>
      </w:ins>
      <w:ins w:id="248" w:author="Unknown Author" w:date="2020-12-09T10:10:00Z">
        <w:r>
          <w:rPr/>
          <w:t>phosites for Xenopus</w:t>
        </w:r>
      </w:ins>
      <w:r>
        <w:rPr/>
        <w:t xml:space="preserve">; green circles, </w:t>
      </w:r>
      <w:ins w:id="249" w:author="Utilisateur Microsoft Office" w:date="2020-12-01T16:00:00Z">
        <w:r>
          <w:rPr/>
          <w:t xml:space="preserve">confirmed </w:t>
        </w:r>
      </w:ins>
      <w:r>
        <w:rPr/>
        <w:t xml:space="preserve">CDK1 subfamily phosphorylations and phosphorylations showing a dynamic behavior throughout the cell cycle, for human and </w:t>
      </w:r>
      <w:r>
        <w:rPr>
          <w:i/>
          <w:rPrChange w:id="0" w:author="Utilisateur Microsoft Office" w:date="2020-12-01T16:00:00Z"/>
        </w:rPr>
        <w:t>Xenopus</w:t>
      </w:r>
      <w:r>
        <w:rPr/>
        <w:t xml:space="preserve"> respectively. </w:t>
      </w:r>
    </w:p>
    <w:p>
      <w:pPr>
        <w:pStyle w:val="Normal"/>
        <w:spacing w:lineRule="auto" w:line="360"/>
        <w:jc w:val="both"/>
        <w:rPr/>
      </w:pPr>
      <w:r>
        <w:rPr/>
      </w:r>
    </w:p>
    <w:p>
      <w:pPr>
        <w:pStyle w:val="Normal"/>
        <w:spacing w:lineRule="auto" w:line="360"/>
        <w:jc w:val="both"/>
        <w:rPr>
          <w:b/>
          <w:b/>
          <w:bCs/>
          <w:iCs/>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tilisateur Microsoft Office" w:date="2020-11-20T16:34:00Z" w:initials="UMO">
    <w:p>
      <w:r>
        <w:rPr>
          <w:rFonts w:ascii="Liberation Serif" w:hAnsi="Liberation Serif" w:eastAsia="DejaVu Sans" w:cs="DejaVu Sans"/>
          <w:lang w:val="en-US" w:eastAsia="en-US" w:bidi="en-US"/>
        </w:rPr>
        <w:t>After verifying with Gero, I inserted the following note in the figure legend: note: the sum of consensus sites exceeds the number of phosphosites due to redundancy between motif predictions</w:t>
      </w:r>
    </w:p>
  </w:comment>
  <w:comment w:id="1" w:author="Utilisateur Microsoft Office" w:date="2020-12-01T15:12:00Z" w:initials="UMO">
    <w:p>
      <w:r>
        <w:rPr>
          <w:rFonts w:ascii="Liberation Serif" w:hAnsi="Liberation Serif" w:eastAsia="DejaVu Sans" w:cs="DejaVu Sans"/>
          <w:lang w:val="en-US" w:eastAsia="en-US" w:bidi="en-US"/>
        </w:rPr>
        <w:t>Thus, a change in the figure is required, as the table with consensus motifs is ‘h’ for the time being.</w:t>
      </w:r>
    </w:p>
  </w:comment>
  <w:comment w:id="2" w:author="Microsoft Office User" w:date="2020-11-27T10:33:00Z" w:initials="MOU">
    <w:p>
      <w:r>
        <w:rPr>
          <w:rFonts w:ascii="Liberation Serif" w:hAnsi="Liberation Serif" w:eastAsia="DejaVu Sans" w:cs="DejaVu Sans"/>
          <w:lang w:val="en-US" w:eastAsia="en-US" w:bidi="en-US"/>
        </w:rPr>
        <w:t>Further description pending</w:t>
      </w:r>
    </w:p>
  </w:comment>
  <w:comment w:id="3" w:author="Unknown Author" w:date="2020-12-09T09:56:1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 xml:space="preserve">“This was true using..” would implies that CDK are “significantly more disordered”, but I haven’t statistically tested all the disorder predictors in fig 6C. </w:t>
      </w:r>
    </w:p>
  </w:comment>
  <w:comment w:id="4" w:author="Unknown Author" w:date="2020-12-09T10:00:0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Only CDK or dynamic phosphorylations are being evaluated.</w:t>
      </w:r>
    </w:p>
  </w:comment>
  <w:comment w:id="5" w:author="Utilisateur Microsoft Office" w:date="2020-12-01T15:28:00Z" w:initials="UMO">
    <w:p>
      <w:r>
        <w:rPr>
          <w:rFonts w:ascii="Liberation Serif" w:hAnsi="Liberation Serif" w:eastAsia="DejaVu Sans" w:cs="DejaVu Sans"/>
          <w:lang w:val="en-US" w:eastAsia="en-US" w:bidi="en-US"/>
        </w:rPr>
        <w:t>We have to introduce that into M&amp;M; there is a table, though, references perhaps have to be added to Suppl. refs</w:t>
      </w:r>
    </w:p>
  </w:comment>
  <w:comment w:id="6" w:author="Utilisateur Microsoft Office" w:date="2020-12-01T15:29:00Z" w:initials="UMO">
    <w:p>
      <w:r>
        <w:rPr>
          <w:rFonts w:ascii="Liberation Serif" w:hAnsi="Liberation Serif" w:eastAsia="DejaVu Sans" w:cs="DejaVu Sans"/>
          <w:lang w:val="en-US" w:eastAsia="en-US" w:bidi="en-US"/>
        </w:rPr>
        <w:t>This is a bit more complicated than that: each human CDK target was verified individually, in the UniProt database, in the Human Protein Atlas and in the literature. The Xenopus dynamic were verified against the assembled MLO database, with references included in the Excel file, that you have, Dan.</w:t>
      </w:r>
    </w:p>
  </w:comment>
  <w:comment w:id="7" w:author="Utilisateur Microsoft Office" w:date="2020-12-01T15:32:00Z" w:initials="UMO">
    <w:p>
      <w:r>
        <w:rPr>
          <w:rFonts w:ascii="Liberation Serif" w:hAnsi="Liberation Serif" w:eastAsia="DejaVu Sans" w:cs="DejaVu Sans"/>
          <w:lang w:val="en-US" w:eastAsia="en-US" w:bidi="en-US"/>
        </w:rPr>
        <w:t>We need to agree on this: do we keep Xenopus homologues of the chosen human MLO targets or put in new dynamic examples with multiple P-sites and enriched for IDRs.</w:t>
      </w:r>
    </w:p>
  </w:comment>
  <w:comment w:id="8" w:author="Utilisateur Microsoft Office" w:date="2020-12-01T15:44:00Z" w:initials="UMO">
    <w:p>
      <w:r>
        <w:rPr>
          <w:rFonts w:ascii="Liberation Serif" w:hAnsi="Liberation Serif" w:eastAsia="DejaVu Sans" w:cs="DejaVu Sans"/>
          <w:lang w:val="en-US" w:eastAsia="en-US" w:bidi="en-US"/>
        </w:rPr>
        <w:t>Is this your data or published data?</w:t>
      </w:r>
    </w:p>
  </w:comment>
  <w:comment w:id="9" w:author="Utilisateur Microsoft Office" w:date="2020-12-01T15:47:00Z" w:initials="UMO">
    <w:p>
      <w:r>
        <w:rPr>
          <w:rFonts w:ascii="Liberation Serif" w:hAnsi="Liberation Serif" w:eastAsia="DejaVu Sans" w:cs="DejaVu Sans"/>
          <w:lang w:val="en-US" w:eastAsia="en-US" w:bidi="en-US"/>
        </w:rPr>
        <w:t>This title is also weak and to be honest a bit daft.</w:t>
      </w:r>
    </w:p>
  </w:comment>
  <w:comment w:id="10" w:author="Unknown Author" w:date="2020-12-09T10:00:4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Now it seems to be supplementary figure 6</w:t>
      </w:r>
    </w:p>
  </w:comment>
  <w:comment w:id="11" w:author="Utilisateur Microsoft Office" w:date="2020-12-01T15:57:00Z" w:initials="UMO">
    <w:p>
      <w:r>
        <w:rPr>
          <w:rFonts w:ascii="Liberation Serif" w:hAnsi="Liberation Serif" w:eastAsia="DejaVu Sans" w:cs="DejaVu Sans"/>
          <w:lang w:val="en-US" w:eastAsia="en-US" w:bidi="en-US"/>
        </w:rPr>
        <w:t>We are missing legned for E anf F.</w:t>
      </w:r>
    </w:p>
  </w:comment>
  <w:comment w:id="12" w:author="Unknown Author" w:date="2020-12-09T10:01:2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E and F legends proposal.</w:t>
      </w:r>
    </w:p>
  </w:comment>
  <w:comment w:id="13" w:author="Unknown Author" w:date="2020-12-09T10:02:0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don’t know if it’s clear and concise enough.</w:t>
      </w:r>
    </w:p>
  </w:comment>
  <w:comment w:id="14" w:author="Unknown Author" w:date="2020-12-09T10:11:1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Small clarification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trackRevisions/>
  <w:defaultTabStop w:val="95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1e04"/>
    <w:pPr>
      <w:widowControl/>
      <w:suppressAutoHyphens w:val="true"/>
      <w:bidi w:val="0"/>
      <w:spacing w:before="0" w:after="0"/>
      <w:jc w:val="left"/>
    </w:pPr>
    <w:rPr>
      <w:rFonts w:ascii="Times New Roman" w:hAnsi="Times New Roman" w:eastAsia="Times New Roman" w:cs="Times New Roman"/>
      <w:color w:val="auto"/>
      <w:kern w:val="0"/>
      <w:sz w:val="24"/>
      <w:szCs w:val="24"/>
      <w:lang w:eastAsia="en-GB" w:val="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EndNoteBibliographyTitleChar" w:customStyle="1">
    <w:name w:val="EndNote Bibliography Title Char"/>
    <w:basedOn w:val="DefaultParagraphFont"/>
    <w:link w:val="EndNoteBibliographyTitle"/>
    <w:qFormat/>
    <w:rsid w:val="00a51e04"/>
    <w:rPr>
      <w:rFonts w:ascii="Times New Roman" w:hAnsi="Times New Roman" w:eastAsia="Times New Roman" w:cs="Times New Roman"/>
      <w:sz w:val="24"/>
      <w:szCs w:val="24"/>
      <w:lang w:val="en-GB" w:eastAsia="en-GB"/>
    </w:rPr>
  </w:style>
  <w:style w:type="character" w:styleId="EndNoteBibliographyChar" w:customStyle="1">
    <w:name w:val="EndNote Bibliography Char"/>
    <w:basedOn w:val="DefaultParagraphFont"/>
    <w:link w:val="EndNoteBibliography"/>
    <w:qFormat/>
    <w:rsid w:val="00a51e04"/>
    <w:rPr>
      <w:rFonts w:ascii="Times New Roman" w:hAnsi="Times New Roman" w:eastAsia="Times New Roman" w:cs="Times New Roman"/>
      <w:sz w:val="24"/>
      <w:szCs w:val="24"/>
      <w:lang w:val="en-GB" w:eastAsia="en-GB"/>
    </w:rPr>
  </w:style>
  <w:style w:type="character" w:styleId="Annotationreference">
    <w:name w:val="annotation reference"/>
    <w:basedOn w:val="DefaultParagraphFont"/>
    <w:uiPriority w:val="99"/>
    <w:semiHidden/>
    <w:unhideWhenUsed/>
    <w:qFormat/>
    <w:rsid w:val="00eb49ea"/>
    <w:rPr>
      <w:sz w:val="16"/>
      <w:szCs w:val="16"/>
    </w:rPr>
  </w:style>
  <w:style w:type="character" w:styleId="CommentTextChar" w:customStyle="1">
    <w:name w:val="Comment Text Char"/>
    <w:basedOn w:val="DefaultParagraphFont"/>
    <w:link w:val="CommentText"/>
    <w:uiPriority w:val="99"/>
    <w:semiHidden/>
    <w:qFormat/>
    <w:rsid w:val="00eb49ea"/>
    <w:rPr>
      <w:sz w:val="20"/>
      <w:szCs w:val="20"/>
    </w:rPr>
  </w:style>
  <w:style w:type="character" w:styleId="BalloonTextChar" w:customStyle="1">
    <w:name w:val="Balloon Text Char"/>
    <w:basedOn w:val="DefaultParagraphFont"/>
    <w:link w:val="BalloonText"/>
    <w:uiPriority w:val="99"/>
    <w:semiHidden/>
    <w:qFormat/>
    <w:rsid w:val="00eb49ea"/>
    <w:rPr>
      <w:rFonts w:ascii="Segoe UI" w:hAnsi="Segoe UI" w:eastAsia="Times New Roman" w:cs="Segoe UI"/>
      <w:sz w:val="18"/>
      <w:szCs w:val="18"/>
      <w:lang w:eastAsia="en-GB"/>
    </w:rPr>
  </w:style>
  <w:style w:type="character" w:styleId="InternetLink">
    <w:name w:val="Hyperlink"/>
    <w:basedOn w:val="DefaultParagraphFont"/>
    <w:uiPriority w:val="99"/>
    <w:unhideWhenUsed/>
    <w:rsid w:val="00c10783"/>
    <w:rPr>
      <w:color w:val="0563C1" w:themeColor="hyperlink"/>
      <w:u w:val="single"/>
    </w:rPr>
  </w:style>
  <w:style w:type="character" w:styleId="UnresolvedMention">
    <w:name w:val="Unresolved Mention"/>
    <w:basedOn w:val="DefaultParagraphFont"/>
    <w:uiPriority w:val="99"/>
    <w:semiHidden/>
    <w:unhideWhenUsed/>
    <w:qFormat/>
    <w:rsid w:val="00c10783"/>
    <w:rPr>
      <w:color w:val="605E5C"/>
      <w:shd w:fill="E1DFDD" w:val="clear"/>
    </w:rPr>
  </w:style>
  <w:style w:type="character" w:styleId="CommentSubjectChar" w:customStyle="1">
    <w:name w:val="Comment Subject Char"/>
    <w:basedOn w:val="CommentTextChar"/>
    <w:link w:val="CommentSubject"/>
    <w:uiPriority w:val="99"/>
    <w:semiHidden/>
    <w:qFormat/>
    <w:rsid w:val="00d01d77"/>
    <w:rPr>
      <w:rFonts w:ascii="Times New Roman" w:hAnsi="Times New Roman" w:eastAsia="Times New Roman" w:cs="Times New Roman"/>
      <w:b/>
      <w:bCs/>
      <w:sz w:val="20"/>
      <w:szCs w:val="20"/>
      <w:lang w:eastAsia="en-GB"/>
    </w:rPr>
  </w:style>
  <w:style w:type="character" w:styleId="VisitedInternetLink">
    <w:name w:val="FollowedHyperlink"/>
    <w:basedOn w:val="DefaultParagraphFont"/>
    <w:uiPriority w:val="99"/>
    <w:semiHidden/>
    <w:unhideWhenUsed/>
    <w:rsid w:val="00ce3b30"/>
    <w:rPr>
      <w:color w:val="954F72"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rPr>
  </w:style>
  <w:style w:type="paragraph" w:styleId="EndNoteBibliographyTitle" w:customStyle="1">
    <w:name w:val="EndNote Bibliography Title"/>
    <w:basedOn w:val="Normal"/>
    <w:link w:val="EndNoteBibliographyTitleChar"/>
    <w:qFormat/>
    <w:rsid w:val="00a51e04"/>
    <w:pPr>
      <w:jc w:val="center"/>
    </w:pPr>
    <w:rPr>
      <w:lang w:val="en-GB"/>
    </w:rPr>
  </w:style>
  <w:style w:type="paragraph" w:styleId="EndNoteBibliography" w:customStyle="1">
    <w:name w:val="EndNote Bibliography"/>
    <w:basedOn w:val="Normal"/>
    <w:link w:val="EndNoteBibliographyChar"/>
    <w:qFormat/>
    <w:rsid w:val="00a51e04"/>
    <w:pPr/>
    <w:rPr>
      <w:lang w:val="en-GB"/>
    </w:rPr>
  </w:style>
  <w:style w:type="paragraph" w:styleId="Annotationtext">
    <w:name w:val="annotation text"/>
    <w:basedOn w:val="Normal"/>
    <w:link w:val="CommentTextChar"/>
    <w:uiPriority w:val="99"/>
    <w:semiHidden/>
    <w:unhideWhenUsed/>
    <w:qFormat/>
    <w:rsid w:val="00eb49ea"/>
    <w:pPr>
      <w:spacing w:before="0" w:after="160"/>
    </w:pPr>
    <w:rPr>
      <w:rFonts w:ascii="Calibri" w:hAnsi="Calibri" w:eastAsia="Calibri" w:cs="" w:asciiTheme="minorHAnsi" w:cstheme="minorBidi" w:eastAsiaTheme="minorHAnsi" w:hAnsiTheme="minorHAnsi"/>
      <w:sz w:val="20"/>
      <w:szCs w:val="20"/>
      <w:lang w:eastAsia="en-US"/>
    </w:rPr>
  </w:style>
  <w:style w:type="paragraph" w:styleId="BalloonText">
    <w:name w:val="Balloon Text"/>
    <w:basedOn w:val="Normal"/>
    <w:link w:val="BalloonTextChar"/>
    <w:uiPriority w:val="99"/>
    <w:semiHidden/>
    <w:unhideWhenUsed/>
    <w:qFormat/>
    <w:rsid w:val="00eb49ea"/>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d01d77"/>
    <w:pPr>
      <w:spacing w:before="0" w:after="0"/>
    </w:pPr>
    <w:rPr>
      <w:rFonts w:ascii="Times New Roman" w:hAnsi="Times New Roman" w:eastAsia="Times New Roman" w:cs="Times New Roman"/>
      <w:b/>
      <w:bCs/>
      <w:lang w:eastAsia="en-GB"/>
    </w:rPr>
  </w:style>
  <w:style w:type="paragraph" w:styleId="Revision">
    <w:name w:val="Revision"/>
    <w:uiPriority w:val="99"/>
    <w:semiHidden/>
    <w:qFormat/>
    <w:rsid w:val="00d9315c"/>
    <w:pPr>
      <w:widowControl/>
      <w:suppressAutoHyphens w:val="false"/>
      <w:bidi w:val="0"/>
      <w:spacing w:before="0" w:after="0"/>
      <w:jc w:val="left"/>
    </w:pPr>
    <w:rPr>
      <w:rFonts w:ascii="Times New Roman" w:hAnsi="Times New Roman" w:eastAsia="Times New Roman" w:cs="Times New Roman"/>
      <w:color w:val="auto"/>
      <w:kern w:val="0"/>
      <w:sz w:val="24"/>
      <w:szCs w:val="24"/>
      <w:lang w:eastAsia="en-GB" w:val="en-US" w:bidi="ar-SA"/>
    </w:rPr>
  </w:style>
  <w:style w:type="paragraph" w:styleId="Bibliography">
    <w:name w:val="Bibliography"/>
    <w:basedOn w:val="Normal"/>
    <w:next w:val="Normal"/>
    <w:uiPriority w:val="37"/>
    <w:unhideWhenUsed/>
    <w:qFormat/>
    <w:rsid w:val="0017419b"/>
    <w:pPr>
      <w:tabs>
        <w:tab w:val="clear" w:pos="950"/>
        <w:tab w:val="left" w:pos="260" w:leader="none"/>
        <w:tab w:val="left" w:pos="500" w:leader="none"/>
      </w:tabs>
      <w:spacing w:before="0" w:after="240"/>
      <w:ind w:left="504" w:hanging="504"/>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ltelaar@uu.nl" TargetMode="External"/><Relationship Id="rId3" Type="http://schemas.openxmlformats.org/officeDocument/2006/relationships/hyperlink" Target="mailto:daniel.fisher@igmm.cnrs.fr" TargetMode="Externa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29AAE249E5634BBAB4E88B03C9DF6D" ma:contentTypeVersion="10" ma:contentTypeDescription="Create a new document." ma:contentTypeScope="" ma:versionID="82a61f6782e45ca88a7e9a6133df1e1c">
  <xsd:schema xmlns:xsd="http://www.w3.org/2001/XMLSchema" xmlns:xs="http://www.w3.org/2001/XMLSchema" xmlns:p="http://schemas.microsoft.com/office/2006/metadata/properties" xmlns:ns3="70c36882-2e22-4670-94b6-fc2969d0f2e6" targetNamespace="http://schemas.microsoft.com/office/2006/metadata/properties" ma:root="true" ma:fieldsID="5e0997cd5894d2b0ad51a1bf9e57c372" ns3:_="">
    <xsd:import namespace="70c36882-2e22-4670-94b6-fc2969d0f2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36882-2e22-4670-94b6-fc2969d0f2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4497CB-E22A-4435-98EE-615645D3AD54}">
  <ds:schemaRefs>
    <ds:schemaRef ds:uri="http://schemas.microsoft.com/sharepoint/v3/contenttype/forms"/>
  </ds:schemaRefs>
</ds:datastoreItem>
</file>

<file path=customXml/itemProps2.xml><?xml version="1.0" encoding="utf-8"?>
<ds:datastoreItem xmlns:ds="http://schemas.openxmlformats.org/officeDocument/2006/customXml" ds:itemID="{B95BAD86-FD10-4583-BF6A-499E4133C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36882-2e22-4670-94b6-fc2969d0f2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938EC5-8A93-EB4D-A0C7-FC640417EFCF}">
  <ds:schemaRefs>
    <ds:schemaRef ds:uri="http://schemas.openxmlformats.org/officeDocument/2006/bibliography"/>
  </ds:schemaRefs>
</ds:datastoreItem>
</file>

<file path=customXml/itemProps4.xml><?xml version="1.0" encoding="utf-8"?>
<ds:datastoreItem xmlns:ds="http://schemas.openxmlformats.org/officeDocument/2006/customXml" ds:itemID="{D1ABF77F-8E25-403E-BC7B-38BF5B2E4B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Application>LibreOffice/6.4.6.2$Linux_X86_64 LibreOffice_project/40$Build-2</Application>
  <Pages>13</Pages>
  <Words>4964</Words>
  <Characters>28765</Characters>
  <CharactersWithSpaces>33580</CharactersWithSpaces>
  <Paragraphs>69</Paragraphs>
  <Company>Utrecht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2020-12-02T10:34:00Z</dcterms:created>
  <dc:creator>Valverde Barrantes, J.M. (Juan Manuel)</dc:creator>
  <dc:description/>
  <dc:language>en-US</dc:language>
  <cp:lastModifiedBy/>
  <cp:lastPrinted>2020-11-16T12:27:00Z</cp:lastPrinted>
  <dcterms:modified xsi:type="dcterms:W3CDTF">2020-12-09T10:48:24Z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Utrecht University</vt:lpwstr>
  </property>
  <property fmtid="{D5CDD505-2E9C-101B-9397-08002B2CF9AE}" pid="4" name="ContentTypeId">
    <vt:lpwstr>0x0101000829AAE249E5634BBAB4E88B03C9DF6D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ZOTERO_PREF_1">
    <vt:lpwstr>&lt;data data-version="3" zotero-version="5.0.93-beta.3+b0e065a4a"&gt;&lt;session id="oEqw2HNL"/&gt;&lt;style id="http://www.zotero.org/styles/science" hasBibliography="1" bibliographyStyleHasBeenSet="1"/&gt;&lt;prefs&gt;&lt;pref name="fieldType" value="Field"/&gt;&lt;pref name="automati</vt:lpwstr>
  </property>
  <property fmtid="{D5CDD505-2E9C-101B-9397-08002B2CF9AE}" pid="11" name="ZOTERO_PREF_2">
    <vt:lpwstr>cJournalAbbreviations" value="true"/&gt;&lt;pref name="dontAskDelayCitationUpdates" value="true"/&gt;&lt;/prefs&gt;&lt;/data&gt;</vt:lpwstr>
  </property>
  <property fmtid="{D5CDD505-2E9C-101B-9397-08002B2CF9AE}" pid="12" name="grammarly_documentId">
    <vt:lpwstr>documentId_2164</vt:lpwstr>
  </property>
</Properties>
</file>