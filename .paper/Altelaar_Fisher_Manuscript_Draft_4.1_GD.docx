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jc w:val="both"/>
        <w:rPr>
          <w:b/>
          <w:b/>
        </w:rPr>
      </w:pPr>
      <w:r>
        <w:rPr>
          <w:b/>
        </w:rPr>
        <w:t xml:space="preserve">CDK-mediated control of intrinsic disorder dominates the oscillating phosphoproteome </w:t>
      </w:r>
      <w:r>
        <w:rPr>
          <w:b/>
          <w:i/>
          <w:iCs/>
        </w:rPr>
        <w:t>in vivo</w:t>
      </w:r>
    </w:p>
    <w:p>
      <w:pPr>
        <w:pStyle w:val="Normal"/>
        <w:spacing w:before="0" w:afterAutospacing="1"/>
        <w:jc w:val="both"/>
        <w:rPr>
          <w:bCs/>
          <w:lang w:val="nl-NL"/>
        </w:rPr>
      </w:pPr>
      <w:r>
        <w:rPr>
          <w:bCs/>
          <w:lang w:val="nl-NL"/>
        </w:rPr>
        <w:t>Juan M Valverde</w:t>
      </w:r>
      <w:r>
        <w:rPr>
          <w:bCs/>
          <w:vertAlign w:val="superscript"/>
          <w:lang w:val="nl-NL"/>
        </w:rPr>
        <w:t>1,2</w:t>
      </w:r>
      <w:r>
        <w:rPr>
          <w:bCs/>
          <w:lang w:val="nl-NL"/>
        </w:rPr>
        <w:t>, Geronimo Dubra</w:t>
      </w:r>
      <w:r>
        <w:rPr>
          <w:bCs/>
          <w:vertAlign w:val="superscript"/>
          <w:lang w:val="nl-NL"/>
        </w:rPr>
        <w:t>3</w:t>
      </w:r>
      <w:r>
        <w:rPr>
          <w:bCs/>
          <w:lang w:val="nl-NL"/>
        </w:rPr>
        <w:t>, Liliana Krasinska</w:t>
      </w:r>
      <w:r>
        <w:rPr>
          <w:bCs/>
          <w:vertAlign w:val="superscript"/>
          <w:lang w:val="nl-NL"/>
        </w:rPr>
        <w:t>3</w:t>
      </w:r>
      <w:r>
        <w:rPr>
          <w:bCs/>
          <w:lang w:val="nl-NL"/>
        </w:rPr>
        <w:t>, Henk van den Toorn</w:t>
      </w:r>
      <w:r>
        <w:rPr>
          <w:bCs/>
          <w:vertAlign w:val="superscript"/>
          <w:lang w:val="nl-NL"/>
        </w:rPr>
        <w:t>1,2</w:t>
      </w:r>
      <w:r>
        <w:rPr>
          <w:bCs/>
          <w:lang w:val="nl-NL"/>
        </w:rPr>
        <w:t>, Albert J.R. Heck</w:t>
      </w:r>
      <w:r>
        <w:rPr>
          <w:bCs/>
          <w:vertAlign w:val="superscript"/>
          <w:lang w:val="nl-NL"/>
        </w:rPr>
        <w:t>1,2</w:t>
      </w:r>
      <w:r>
        <w:rPr>
          <w:bCs/>
          <w:lang w:val="nl-NL"/>
        </w:rPr>
        <w:t>, Puck Knipscheer</w:t>
      </w:r>
      <w:r>
        <w:rPr>
          <w:bCs/>
          <w:vertAlign w:val="superscript"/>
          <w:lang w:val="nl-NL"/>
        </w:rPr>
        <w:t>4</w:t>
      </w:r>
      <w:r>
        <w:rPr>
          <w:bCs/>
          <w:lang w:val="nl-NL"/>
        </w:rPr>
        <w:t>, Daniel Fisher</w:t>
      </w:r>
      <w:r>
        <w:rPr>
          <w:bCs/>
          <w:vertAlign w:val="superscript"/>
          <w:lang w:val="nl-NL"/>
        </w:rPr>
        <w:t>3,*</w:t>
      </w:r>
      <w:r>
        <w:rPr>
          <w:bCs/>
          <w:lang w:val="nl-NL"/>
        </w:rPr>
        <w:t>, Maarten Altelaar</w:t>
      </w:r>
      <w:r>
        <w:rPr>
          <w:bCs/>
          <w:vertAlign w:val="superscript"/>
          <w:lang w:val="nl-NL"/>
        </w:rPr>
        <w:t>1,2,*</w:t>
      </w:r>
    </w:p>
    <w:p>
      <w:pPr>
        <w:pStyle w:val="Normal"/>
        <w:spacing w:before="0" w:afterAutospacing="1"/>
        <w:jc w:val="both"/>
        <w:rPr>
          <w:bCs/>
        </w:rPr>
      </w:pPr>
      <w:r>
        <w:rPr>
          <w:bCs/>
        </w:rPr>
        <w:t xml:space="preserve">1. Biomolecular Mass Spectrometry and Proteomics, Bijvoet Center for Biomolecular Research and Utrecht Institute for Pharmaceutical Sciences, University of Utrecht, Utrecht, 3584 CH Utrecht, Netherlands  </w:t>
      </w:r>
    </w:p>
    <w:p>
      <w:pPr>
        <w:pStyle w:val="Normal"/>
        <w:spacing w:before="0" w:afterAutospacing="1"/>
        <w:jc w:val="both"/>
        <w:rPr>
          <w:bCs/>
          <w:lang w:val="nl-NL"/>
        </w:rPr>
      </w:pPr>
      <w:r>
        <w:rPr>
          <w:bCs/>
          <w:lang w:val="nl-NL"/>
        </w:rPr>
        <w:t xml:space="preserve">2. Netherlands Proteomics Center, Padualaan 8, 3584 CH Utrecht, Netherlands  </w:t>
      </w:r>
    </w:p>
    <w:p>
      <w:pPr>
        <w:pStyle w:val="Normal"/>
        <w:spacing w:before="0" w:afterAutospacing="1"/>
        <w:jc w:val="both"/>
        <w:rPr>
          <w:bCs/>
        </w:rPr>
      </w:pPr>
      <w:r>
        <w:rPr>
          <w:bCs/>
        </w:rPr>
        <w:t xml:space="preserve">3. Montpellier Institute of Molecular Genetics, Montpellier, 34293, France  </w:t>
      </w:r>
    </w:p>
    <w:p>
      <w:pPr>
        <w:pStyle w:val="Normal"/>
        <w:spacing w:before="0" w:afterAutospacing="1"/>
        <w:jc w:val="both"/>
        <w:rPr>
          <w:bCs/>
        </w:rPr>
      </w:pPr>
      <w:r>
        <w:rPr>
          <w:bCs/>
        </w:rPr>
        <w:t xml:space="preserve">4. Oncode Institute, Hubrecht Institute–KNAW and University Medical Center, Utrecht, 3584 CT, Netherlands  </w:t>
      </w:r>
    </w:p>
    <w:p>
      <w:pPr>
        <w:pStyle w:val="Normal"/>
        <w:spacing w:before="0" w:afterAutospacing="1"/>
        <w:jc w:val="both"/>
        <w:rPr>
          <w:bCs/>
          <w:color w:val="0563C1" w:themeColor="hyperlink"/>
        </w:rPr>
      </w:pPr>
      <w:r>
        <w:rPr>
          <w:bCs/>
        </w:rPr>
        <w:t xml:space="preserve">* Correspondence: </w:t>
      </w:r>
      <w:hyperlink r:id="rId2">
        <w:r>
          <w:rPr>
            <w:rStyle w:val="InternetLink"/>
            <w:bCs/>
          </w:rPr>
          <w:t>m.altelaar@uu.nl</w:t>
        </w:r>
      </w:hyperlink>
      <w:r>
        <w:rPr>
          <w:rStyle w:val="InternetLink"/>
          <w:bCs/>
          <w:color w:val="auto"/>
          <w:u w:val="none"/>
        </w:rPr>
        <w:t xml:space="preserve"> and </w:t>
      </w:r>
      <w:hyperlink r:id="rId3">
        <w:r>
          <w:rPr>
            <w:rStyle w:val="InternetLink"/>
            <w:bCs/>
          </w:rPr>
          <w:t>daniel.fisher@igmm.cnrs.fr</w:t>
        </w:r>
      </w:hyperlink>
      <w:r>
        <w:rPr>
          <w:rStyle w:val="InternetLink"/>
          <w:bCs/>
          <w:color w:val="auto"/>
          <w:u w:val="none"/>
        </w:rPr>
        <w:t xml:space="preserve"> </w:t>
      </w:r>
    </w:p>
    <w:p>
      <w:pPr>
        <w:pStyle w:val="Normal"/>
        <w:spacing w:before="0" w:afterAutospacing="1"/>
        <w:jc w:val="both"/>
        <w:rPr>
          <w:b/>
          <w:b/>
        </w:rPr>
      </w:pPr>
      <w:r>
        <w:rPr>
          <w:b/>
        </w:rPr>
      </w:r>
    </w:p>
    <w:p>
      <w:pPr>
        <w:pStyle w:val="Normal"/>
        <w:spacing w:lineRule="auto" w:line="360"/>
        <w:jc w:val="both"/>
        <w:rPr>
          <w:b/>
          <w:b/>
        </w:rPr>
      </w:pPr>
      <w:r>
        <w:rPr>
          <w:b/>
        </w:rPr>
        <w:t>Abstract</w:t>
      </w:r>
    </w:p>
    <w:p>
      <w:pPr>
        <w:pStyle w:val="Normal"/>
        <w:spacing w:lineRule="auto" w:line="360"/>
        <w:jc w:val="both"/>
        <w:rPr/>
      </w:pPr>
      <w:r>
        <w:rPr/>
        <w:t>Eukaryotic cell cycle control involves phosphorylation of numerous substrates by multiple protein kinases. Yet it can be driven solely by oscillating activity of cyclin-dependent kinase 1 (CDK1)</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1,2</w:t>
      </w:r>
      <w:r>
        <w:rPr/>
      </w:r>
      <w:r>
        <w:rPr/>
        <w:fldChar w:fldCharType="end"/>
      </w:r>
      <w:r>
        <w:rPr/>
        <w:t xml:space="preserve">, suggesting that CDK-mediated phosphorylations may be quantitatively or qualitatively different from other cell cycle-regulated phosphorylations. Here, we tested this hypothesis </w:t>
      </w:r>
      <w:r>
        <w:rPr>
          <w:i/>
          <w:iCs/>
        </w:rPr>
        <w:t xml:space="preserve">in vivo </w:t>
      </w:r>
      <w:r>
        <w:rPr/>
        <w:t>without perturbing cell cycles. Using a high sensitivity phosphoproteomics workflow</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3</w:t>
      </w:r>
      <w:r>
        <w:rPr/>
      </w:r>
      <w:r>
        <w:rPr/>
        <w:fldChar w:fldCharType="end"/>
      </w:r>
      <w:r>
        <w:rPr/>
        <w:t xml:space="preserve">, we analysed phosphorylation states in single </w:t>
      </w:r>
      <w:r>
        <w:rPr>
          <w:i/>
          <w:iCs/>
        </w:rPr>
        <w:t xml:space="preserve">Xenopus laevis </w:t>
      </w:r>
      <w:r>
        <w:rPr/>
        <w:t xml:space="preserve">embryos, from which we deconvoluted the dynamics of protein phosphorylation from the fertilized egg to the 16-cell embryo. </w:t>
      </w:r>
      <w:commentRangeStart w:id="0"/>
      <w:r>
        <w:rPr/>
        <w:t>Of 4583 phosphosites identified, 45% were located in CDK consensus sites,</w:t>
      </w:r>
      <w:r>
        <w:rPr/>
      </w:r>
      <w:commentRangeEnd w:id="0"/>
      <w:r>
        <w:commentReference w:id="0"/>
      </w:r>
      <w:r>
        <w:rPr/>
        <w:t xml:space="preserve"> and </w:t>
      </w:r>
      <w:commentRangeStart w:id="1"/>
      <w:r>
        <w:rPr/>
        <w:t xml:space="preserve">239 sites on 188 </w:t>
      </w:r>
      <w:r>
        <w:rPr/>
      </w:r>
      <w:commentRangeEnd w:id="1"/>
      <w:r>
        <w:commentReference w:id="1"/>
      </w:r>
      <w:r>
        <w:rPr/>
        <w:t xml:space="preserve">proteins showed cell cycle-regulated oscillation, </w:t>
      </w:r>
      <w:commentRangeStart w:id="2"/>
      <w:r>
        <w:rPr/>
        <w:t>essentially all of which were located in intrinsically disordered regions (IDRs).</w:t>
      </w:r>
      <w:r>
        <w:rPr/>
      </w:r>
      <w:commentRangeEnd w:id="2"/>
      <w:r>
        <w:commentReference w:id="2"/>
      </w:r>
      <w:r>
        <w:rPr/>
        <w:t xml:space="preserve"> 180 second time-resolution targeted proteomics of a subset of these sites revealed synchronous waves of phosphorylation correlating with overall CDK activity. Moreover, 43 proteins with oscillating phosphosites were previously identified as CDK substrates. By increasing coverage of the oscillating phosphoproteome to 3023 sites using replicating or mitotic egg extracts, we identified many new interphase phosphosites and confirmed the predominance of phosphorylation mediated by CDK compared to other kinases. Proteome-wide analysis from yeast to human of experimentally confirmed CDK phosphosites revealed that they are significantly more enriched in IDRs than other phosphosites. Furthermore, many CDK substrates localise to membrane-less organelles, whose assembly during the cell cycle is regulated by phosphorylation and is thought to depend on liquid-liquid phase separation mediated by IDRs. Together, these results suggest that phosphorylation of IDRs by CDK evolved as the predominant mechanism for regulating the diverse proteins involved in different cell cycle processes, explaining how a single enzyme with limited specificity can drive the drastic changes in cellular organization that occur during cell cycle progression. </w:t>
      </w:r>
    </w:p>
    <w:p>
      <w:pPr>
        <w:pStyle w:val="Normal"/>
        <w:spacing w:lineRule="auto" w:line="360"/>
        <w:jc w:val="both"/>
        <w:rPr/>
      </w:pPr>
      <w:r>
        <w:rPr/>
      </w:r>
    </w:p>
    <w:p>
      <w:pPr>
        <w:pStyle w:val="Normal"/>
        <w:spacing w:lineRule="auto" w:line="360"/>
        <w:ind w:firstLine="720"/>
        <w:jc w:val="both"/>
        <w:rPr/>
      </w:pPr>
      <w:r>
        <w:rPr/>
        <w:t>Cell cycle progression is presumed to arise from the collective behavior of altered protein phosphorylation states, and depends on CDK1-family cyclin-dependent kinases (CDKs). These CDKs phosphorylate hundreds of sites on diverse proteins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5-8</w:t>
      </w:r>
      <w:r>
        <w:rPr/>
      </w:r>
      <w:r>
        <w:rPr/>
        <w:fldChar w:fldCharType="end"/>
      </w:r>
      <w:r>
        <w:rPr/>
        <w:t>, and regulate DNA replication, mitosis, transcription, chromatin remodeling, DNA repair, the cytoskeleton, nuclear transport, protein translation, formation of a mitotic spindle and even ciliogenesis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9-11</w:t>
      </w:r>
      <w:r>
        <w:rPr/>
      </w:r>
      <w:r>
        <w:rPr/>
        <w:fldChar w:fldCharType="end"/>
      </w:r>
      <w:r>
        <w:rPr/>
        <w:t xml:space="preserve">. Understanding how such a combination of specific phosphorylations generates cell cycle order requires a global picture of cell cycle-regulated phosphosites </w:t>
      </w:r>
      <w:r>
        <w:rPr>
          <w:i/>
          <w:iCs/>
        </w:rPr>
        <w:t>in vivo</w:t>
      </w:r>
      <w:r>
        <w:rPr/>
        <w:t>, which are technically challenging to identify. Highly dynamic phosphorylation states cannot readily be determined from populations of cells</w:t>
      </w:r>
      <w:r>
        <w:fldChar w:fldCharType="begin"/>
      </w:r>
      <w:r>
        <w:rPr/>
        <w:instrText>ADDIN EN.CITE &lt;EndNote&gt;&lt;Cite&gt;&lt;Author&gt;Purvis&lt;/Author&gt;&lt;Year&gt;2013&lt;/Year&gt;&lt;RecNum&gt;156&lt;/RecNum&gt;&lt;DisplayText&gt;&lt;style face="superscript"&gt;12&lt;/style&gt;&lt;/DisplayText&gt;&lt;record&gt;&lt;rec-number&gt;156&lt;/rec-number&gt;&lt;foreign-keys&gt;&lt;key app="EN" db-id="re9wa2rd8zr5vne0dt4vtws4xzrfp5xzr9xt" timestamp="1584887194"&gt;156&lt;/key&gt;&lt;/foreign-keys&gt;&lt;ref-type name="Journal Article"&gt;17&lt;/ref-type&gt;&lt;contributors&gt;&lt;authors&gt;&lt;author&gt;Purvis, J. E.&lt;/author&gt;&lt;author&gt;Lahav, G.&lt;/author&gt;&lt;/authors&gt;&lt;/contributors&gt;&lt;auth-address&gt;Department of Systems Biology, Harvard Medical School, Boston, MA 02115, USA.&lt;/auth-address&gt;&lt;titles&gt;&lt;title&gt;Encoding and decoding cellular information through signaling dynamics&lt;/title&gt;&lt;secondary-title&gt;Cell&lt;/secondary-title&gt;&lt;/titles&gt;&lt;periodical&gt;&lt;full-title&gt;Cell&lt;/full-title&gt;&lt;/periodical&gt;&lt;pages&gt;945-56&lt;/pages&gt;&lt;volume&gt;152&lt;/volume&gt;&lt;number&gt;5&lt;/number&gt;&lt;edition&gt;2013/03/05&lt;/edition&gt;&lt;keywords&gt;&lt;keyword&gt;Animals&lt;/keyword&gt;&lt;keyword&gt;Cells/*metabolism&lt;/keyword&gt;&lt;keyword&gt;Epidermal Growth Factor/metabolism&lt;/keyword&gt;&lt;keyword&gt;Gene Regulatory Networks&lt;/keyword&gt;&lt;keyword&gt;Humans&lt;/keyword&gt;&lt;keyword&gt;Nerve Growth Factor/metabolism&lt;/keyword&gt;&lt;keyword&gt;*Signal Transduction&lt;/keyword&gt;&lt;keyword&gt;Time Factors&lt;/keyword&gt;&lt;keyword&gt;Tumor Suppressor Protein p53/metabolism&lt;/keyword&gt;&lt;/keywords&gt;&lt;dates&gt;&lt;year&gt;2013&lt;/year&gt;&lt;pub-dates&gt;&lt;date&gt;Feb 28&lt;/date&gt;&lt;/pub-dates&gt;&lt;/dates&gt;&lt;isbn&gt;1097-4172 (Electronic)&amp;#xD;0092-8674 (Linking)&lt;/isbn&gt;&lt;accession-num&gt;23452846&lt;/accession-num&gt;&lt;urls&gt;&lt;related-urls&gt;&lt;url&gt;https://www.ncbi.nlm.nih.gov/pubmed/23452846&lt;/url&gt;&lt;/related-urls&gt;&lt;/urls&gt;&lt;custom2&gt;PMC3707615&lt;/custom2&gt;&lt;electronic-resource-num&gt;10.1016/j.cell.2013.02.005&lt;/electronic-resource-num&gt;&lt;/record&gt;&lt;/Cite&gt;&lt;/EndNote&gt;</w:instrText>
      </w:r>
      <w:r>
        <w:rPr/>
      </w:r>
      <w:r>
        <w:rPr/>
        <w:fldChar w:fldCharType="separate"/>
      </w:r>
      <w:r>
        <w:rPr/>
      </w:r>
      <w:r>
        <w:rPr>
          <w:vertAlign w:val="superscript"/>
        </w:rPr>
        <w:t>12</w:t>
      </w:r>
      <w:r>
        <w:rPr/>
      </w:r>
      <w:r>
        <w:rPr/>
        <w:fldChar w:fldCharType="end"/>
      </w:r>
      <w:r>
        <w:rPr/>
        <w:t>, where synchronization is often inadequate and generates artefacts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13</w:t>
      </w:r>
      <w:r>
        <w:rPr/>
      </w:r>
      <w:r>
        <w:rPr/>
        <w:fldChar w:fldCharType="end"/>
      </w:r>
      <w:r>
        <w:rPr/>
        <w:t>. Yet although single-cell proteomics studies have identified several hundreds of proteins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14,15</w:t>
      </w:r>
      <w:r>
        <w:rPr/>
      </w:r>
      <w:r>
        <w:rPr/>
        <w:fldChar w:fldCharType="end"/>
      </w:r>
      <w:r>
        <w:rPr/>
        <w:t xml:space="preserve">, sensitivity and reproducibility are insufficient for low stoichiometry and highly dynamic targets such as phosphosites. </w:t>
      </w:r>
    </w:p>
    <w:p>
      <w:pPr>
        <w:pStyle w:val="Normal"/>
        <w:spacing w:lineRule="auto" w:line="360"/>
        <w:ind w:firstLine="720"/>
        <w:jc w:val="both"/>
        <w:rPr>
          <w:i/>
          <w:i/>
        </w:rPr>
      </w:pPr>
      <w:r>
        <w:rPr/>
        <w:t>To overcome these limitations we used an extremely sensitive phosphopeptide enrichment strategy</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3</w:t>
      </w:r>
      <w:r>
        <w:rPr/>
      </w:r>
      <w:r>
        <w:rPr/>
        <w:fldChar w:fldCharType="end"/>
      </w:r>
      <w:r>
        <w:rPr/>
        <w:t xml:space="preserve"> to perform semi-quantitative phosphoproteomics on the highly synchronous early cell cycles of </w:t>
      </w:r>
      <w:r>
        <w:rPr>
          <w:i/>
        </w:rPr>
        <w:t xml:space="preserve">Xenopus laevis </w:t>
      </w:r>
      <w:r>
        <w:rPr/>
        <w:t>embryos, which consist solely of S and M-phase</w:t>
      </w:r>
      <w:r>
        <w:fldChar w:fldCharType="begin"/>
      </w:r>
      <w:r>
        <w:rPr/>
        <w:instrText>ADDIN ZOTERO_ITEM CSL_CITATION {"citationID":"f5qnLBgV","properties":{"formattedCitation":"\\super 1,2\\nosupersub{}","plainCitation":"1,2","noteIndex":0},"citationItems":[{"id":20878,"uris":["http://zotero.org/groups/2484420/items/NRENHEMQ"],"uri":["http://zotero.org/groups/2484420/items/NRENHEMQ"],"itemData":{"id":20878,"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W."}],"issued":{"date-parts":[["1984"]]}}},{"id":12208,"uris":["http://zotero.org/groups/2484420/items/55K4KQGY"],"uri":["http://zotero.org/groups/2484420/items/55K4KQGY"],"itemData":{"id":12208,"type":"article-journal","container-title":"Cell","page":"675-686","title":"A major developmental transition in early Xenopus embryos: I. characterization and timing of cellular changes at the midblastula stage.","volume":"30","author":[{"family":"Newport","given":"J."},{"family":"Kirschner","given":"M."}],"issued":{"date-parts":[["1982"]]}}}],"schema":"https://github.com/citation-style-language/schema/raw/master/csl-citation.json"}</w:instrText>
      </w:r>
      <w:r>
        <w:rPr/>
      </w:r>
      <w:r>
        <w:rPr/>
        <w:fldChar w:fldCharType="separate"/>
      </w:r>
      <w:r>
        <w:rPr/>
      </w:r>
      <w:r>
        <w:rPr>
          <w:vertAlign w:val="superscript"/>
          <w:lang w:val="en-GB"/>
        </w:rPr>
        <w:t>1,2</w:t>
      </w:r>
      <w:r>
        <w:rPr/>
      </w:r>
      <w:r>
        <w:rPr/>
        <w:fldChar w:fldCharType="end"/>
      </w:r>
      <w:r>
        <w:rPr/>
        <w:t xml:space="preserve">. We collected individual embryos at 18 time-points separated by 15-minute intervals, while recording visual cues of cortical rotation of fertilized eggs and subsequent cell divisions. Phosphopeptides from each embryo were enriched, separated by nanoLC and analyzed by high-resolution mass spectrometry </w:t>
      </w:r>
      <w:r>
        <w:rPr>
          <w:highlight w:val="yellow"/>
        </w:rPr>
        <w:t>(Figure 1a)</w:t>
      </w:r>
      <w:r>
        <w:rPr/>
        <w:t xml:space="preserve">. Individual embryo phosphorylation states strongly correlated, demonstrating their synchrony and the robustness of our methodology </w:t>
      </w:r>
      <w:r>
        <w:rPr>
          <w:highlight w:val="yellow"/>
        </w:rPr>
        <w:t>(Figure 1b)</w:t>
      </w:r>
      <w:r>
        <w:rPr/>
        <w:t>. We thus generated a dynamic map of protein phosphorylation from unfertilized eggs to 16-cell embryos. This identified 4,583 phosphosites with high localization probability (&gt;0.75) mapping to 1,843</w:t>
      </w:r>
      <w:r>
        <w:rPr>
          <w:color w:val="FF0000"/>
        </w:rPr>
        <w:t xml:space="preserve"> </w:t>
      </w:r>
      <w:r>
        <w:rPr/>
        <w:t xml:space="preserve">proteins </w:t>
      </w:r>
      <w:r>
        <w:rPr>
          <w:highlight w:val="yellow"/>
        </w:rPr>
        <w:t>(Figure 1c)</w:t>
      </w:r>
      <w:r>
        <w:rPr/>
        <w:t xml:space="preserve">, the majority being phosphoserines </w:t>
      </w:r>
      <w:r>
        <w:rPr>
          <w:highlight w:val="yellow"/>
        </w:rPr>
        <w:t>(Figure 1d)</w:t>
      </w:r>
      <w:r>
        <w:rPr/>
        <w:t xml:space="preserve">. </w:t>
      </w:r>
      <w:commentRangeStart w:id="3"/>
      <w:r>
        <w:rPr/>
        <w:t>Motif analysis showed that around 45% of the detected phosphosites are proline-directed (S/T-P)</w:t>
      </w:r>
      <w:r>
        <w:rPr/>
      </w:r>
      <w:commentRangeEnd w:id="3"/>
      <w:r>
        <w:commentReference w:id="3"/>
      </w:r>
      <w:r>
        <w:rPr/>
        <w:t>, thus, potential CDK sites, with massive enrichment of the c</w:t>
      </w:r>
      <w:commentRangeStart w:id="4"/>
      <w:r>
        <w:rPr/>
        <w:t>anonical CDK1-family motif S/TPxK</w:t>
      </w:r>
      <w:r>
        <w:rPr/>
      </w:r>
      <w:commentRangeEnd w:id="4"/>
      <w:r>
        <w:commentReference w:id="4"/>
      </w:r>
      <w:r>
        <w:rPr/>
        <w:t xml:space="preserve"> </w:t>
      </w:r>
      <w:r>
        <w:rPr>
          <w:highlight w:val="yellow"/>
        </w:rPr>
        <w:t>(Supplementary Figure 1).</w:t>
      </w:r>
      <w:r>
        <w:rPr/>
        <w:t xml:space="preserve"> </w:t>
      </w:r>
      <w:commentRangeStart w:id="5"/>
      <w:r>
        <w:rPr/>
        <w:t>In contrast, n</w:t>
      </w:r>
      <w:r>
        <w:rPr>
          <w:iCs/>
        </w:rPr>
        <w:t xml:space="preserve">on proline-directed </w:t>
      </w:r>
      <w:r>
        <w:rPr/>
        <w:t>phosphosites are highly enriched in basic amino acids upstream and acidic residues downstream</w:t>
      </w:r>
      <w:r>
        <w:rPr/>
      </w:r>
      <w:commentRangeEnd w:id="5"/>
      <w:r>
        <w:commentReference w:id="5"/>
      </w:r>
      <w:r>
        <w:rPr/>
        <w:t xml:space="preserve"> </w:t>
      </w:r>
      <w:r>
        <w:rPr>
          <w:highlight w:val="yellow"/>
        </w:rPr>
        <w:t>(Supplementary Figure 1)</w:t>
      </w:r>
      <w:r>
        <w:rPr/>
        <w:t xml:space="preserve">. </w:t>
      </w:r>
    </w:p>
    <w:p>
      <w:pPr>
        <w:pStyle w:val="Normal"/>
        <w:spacing w:lineRule="auto" w:line="360"/>
        <w:ind w:firstLine="720"/>
        <w:jc w:val="both"/>
        <w:rPr/>
      </w:pPr>
      <w:r>
        <w:rPr/>
        <w:t xml:space="preserve">Next, we focused on phosphosites that changed in abundance during the time-course. Hierarchical clustering revealed distinct groups </w:t>
      </w:r>
      <w:r>
        <w:rPr>
          <w:highlight w:val="yellow"/>
        </w:rPr>
        <w:t>(Figure 1e)</w:t>
      </w:r>
      <w:r>
        <w:rPr/>
        <w:t xml:space="preserve"> which were all enriched in proline-directed phosphosites</w:t>
      </w:r>
      <w:commentRangeStart w:id="6"/>
      <w:r>
        <w:rPr/>
        <w:t xml:space="preserve"> (Supplementary Figure X).</w:t>
      </w:r>
      <w:r>
        <w:rPr/>
      </w:r>
      <w:commentRangeEnd w:id="6"/>
      <w:r>
        <w:commentReference w:id="6"/>
      </w:r>
      <w:r>
        <w:rPr/>
        <w:t xml:space="preserve"> </w:t>
      </w:r>
      <w:r>
        <w:rPr>
          <w:highlight w:val="yellow"/>
        </w:rPr>
        <w:t>Cluster A</w:t>
      </w:r>
      <w:r>
        <w:rPr/>
        <w:t xml:space="preserve"> contains phosphosites with initial high intensity that drops at 30 minutes, correlating with the degradation of cyclin B around 15 minutes after fertilization and exit from meiotic metaphase II</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18</w:t>
      </w:r>
      <w:r>
        <w:rPr/>
      </w:r>
      <w:r>
        <w:rPr/>
        <w:fldChar w:fldCharType="end"/>
      </w:r>
      <w:r>
        <w:rPr/>
        <w:t>. As observed in a recent study</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19</w:t>
      </w:r>
      <w:r>
        <w:rPr/>
      </w:r>
      <w:r>
        <w:rPr/>
        <w:fldChar w:fldCharType="end"/>
      </w:r>
      <w:r>
        <w:rPr/>
        <w:t>, gene ontology (GO) analysis highlighted proteins of the nuclear pore complex (NPC) and chromatin remodeling proteins (</w:t>
      </w:r>
      <w:r>
        <w:rPr>
          <w:highlight w:val="yellow"/>
        </w:rPr>
        <w:t>Supplementary Figure 2a</w:t>
      </w:r>
      <w:r>
        <w:rPr/>
        <w:t>), whose dephosphorylation coincides with the rapid transition from open nuclei with condensed chromatin to an enclosed nuclear envelope. Cluster B phosphosites are of lower intensity and dephosphorylation rate (</w:t>
      </w:r>
      <w:r>
        <w:rPr>
          <w:highlight w:val="yellow"/>
        </w:rPr>
        <w:t xml:space="preserve">Supplementary Figure </w:t>
      </w:r>
      <w:r>
        <w:rPr/>
        <w:t>2b), and are enriched in RNA binding proteins localising to ribonucleoprotein (RNP) granules and components of the cytoskeleton (</w:t>
      </w:r>
      <w:r>
        <w:rPr>
          <w:highlight w:val="yellow"/>
        </w:rPr>
        <w:t>Supplementary Figure 2</w:t>
      </w:r>
      <w:r>
        <w:rPr/>
        <w:t>c). These phosphosites are upregulated before the first cell division, during the cortical rotation and transport of maternal mRNA responsible for axis specification in the embryo</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20-22</w:t>
      </w:r>
      <w:r>
        <w:rPr/>
      </w:r>
      <w:r>
        <w:rPr/>
        <w:fldChar w:fldCharType="end"/>
      </w:r>
      <w:r>
        <w:rPr/>
        <w:t>. Phosphosites in clusters A and B likely conclude the transition from meiosis to mitosis and prepare the one-cell embryo for upcoming cell divisions</w:t>
      </w:r>
      <w:r>
        <w:fldChar w:fldCharType="begin"/>
      </w:r>
      <w:r>
        <w:rPr/>
        <w:instrText>ADDIN EN.CITE &lt;EndNote&gt;&lt;Cite&gt;&lt;Author&gt;Clift&lt;/Author&gt;&lt;Year&gt;2013&lt;/Year&gt;&lt;RecNum&gt;21&lt;/RecNum&gt;&lt;DisplayText&gt;&lt;style face="superscript"&gt;23&lt;/style&gt;&lt;/DisplayText&gt;&lt;record&gt;&lt;rec-number&gt;21&lt;/rec-number&gt;&lt;foreign-keys&gt;&lt;key app="EN" db-id="re9wa2rd8zr5vne0dt4vtws4xzrfp5xzr9xt" timestamp="1560765020"&gt;21&lt;/key&gt;&lt;/foreign-keys&gt;&lt;ref-type name="Journal Article"&gt;17&lt;/ref-type&gt;&lt;contributors&gt;&lt;authors&gt;&lt;author&gt;Clift, D.&lt;/author&gt;&lt;author&gt;Schuh, M.&lt;/author&gt;&lt;/authors&gt;&lt;/contributors&gt;&lt;auth-address&gt;Medical Research Council Laboratory of Molecular Biology (MRC LMB), Cambridge CB2 0QH, UK.&lt;/auth-address&gt;&lt;titles&gt;&lt;title&gt;Restarting life: fertilization and the transition from meiosis to mitosis&lt;/title&gt;&lt;secondary-title&gt;Nat Rev Mol Cell Biol&lt;/secondary-title&gt;&lt;/titles&gt;&lt;periodical&gt;&lt;full-title&gt;Nat Rev Mol Cell Biol&lt;/full-title&gt;&lt;/periodical&gt;&lt;pages&gt;549-62&lt;/pages&gt;&lt;volume&gt;14&lt;/volume&gt;&lt;number&gt;9&lt;/number&gt;&lt;edition&gt;2013/08/15&lt;/edition&gt;&lt;keywords&gt;&lt;keyword&gt;Embryonic Development/genetics/*physiology&lt;/keyword&gt;&lt;keyword&gt;Female&lt;/keyword&gt;&lt;keyword&gt;Fertilization/genetics/*physiology&lt;/keyword&gt;&lt;keyword&gt;Gene Expression Regulation, Developmental&lt;/keyword&gt;&lt;keyword&gt;Humans&lt;/keyword&gt;&lt;keyword&gt;Male&lt;/keyword&gt;&lt;keyword&gt;Meiosis/genetics/*physiology&lt;/keyword&gt;&lt;keyword&gt;Mitosis/genetics/*physiology&lt;/keyword&gt;&lt;keyword&gt;Ovum/cytology/metabolism&lt;/keyword&gt;&lt;keyword&gt;Spermatozoa/cytology/metabolism&lt;/keyword&gt;&lt;/keywords&gt;&lt;dates&gt;&lt;year&gt;2013&lt;/year&gt;&lt;pub-dates&gt;&lt;date&gt;Sep&lt;/date&gt;&lt;/pub-dates&gt;&lt;/dates&gt;&lt;isbn&gt;1471-0080 (Electronic)&amp;#xD;1471-0072 (Linking)&lt;/isbn&gt;&lt;accession-num&gt;23942453&lt;/accession-num&gt;&lt;urls&gt;&lt;related-urls&gt;&lt;url&gt;https://www.ncbi.nlm.nih.gov/pubmed/23942453&lt;/url&gt;&lt;/related-urls&gt;&lt;/urls&gt;&lt;custom2&gt;PMC4021448&lt;/custom2&gt;&lt;electronic-resource-num&gt;10.1038/nrm3643&lt;/electronic-resource-num&gt;&lt;/record&gt;&lt;/Cite&gt;&lt;/EndNote&gt;</w:instrText>
      </w:r>
      <w:r>
        <w:rPr/>
      </w:r>
      <w:r>
        <w:rPr/>
        <w:fldChar w:fldCharType="separate"/>
      </w:r>
      <w:r>
        <w:rPr/>
      </w:r>
      <w:r>
        <w:rPr>
          <w:vertAlign w:val="superscript"/>
        </w:rPr>
        <w:t>23</w:t>
      </w:r>
      <w:r>
        <w:rPr/>
      </w:r>
      <w:r>
        <w:rPr/>
        <w:fldChar w:fldCharType="end"/>
      </w:r>
      <w:r>
        <w:rPr/>
        <w:t xml:space="preserve">. </w:t>
      </w:r>
      <w:commentRangeStart w:id="7"/>
      <w:r>
        <w:rPr/>
        <w:t xml:space="preserve">Motif analysis revealed that as well as CDK, phosphosites are also potential substrates of Aurora, PLK, PKA, Dbf4-dependent kinases (DDK), Casein kinase II and CHK1/2, with additional involvement of ATR/M and NEK kinases in cluster B </w:t>
      </w:r>
      <w:r>
        <w:rPr>
          <w:highlight w:val="yellow"/>
        </w:rPr>
        <w:t>(Supplementary Figure X)</w:t>
      </w:r>
      <w:r>
        <w:rPr/>
        <w:t xml:space="preserve">. </w:t>
      </w:r>
      <w:commentRangeEnd w:id="7"/>
      <w:r>
        <w:commentReference w:id="7"/>
      </w:r>
      <w:r>
        <w:rPr/>
      </w:r>
    </w:p>
    <w:p>
      <w:pPr>
        <w:pStyle w:val="Normal"/>
        <w:spacing w:lineRule="auto" w:line="360"/>
        <w:ind w:firstLine="720"/>
        <w:jc w:val="both"/>
        <w:rPr/>
      </w:pPr>
      <w:r>
        <w:rPr/>
        <w:t xml:space="preserve">Cluster D displays a clear oscillating signature that correlates with early cell divisions </w:t>
      </w:r>
      <w:r>
        <w:rPr>
          <w:highlight w:val="yellow"/>
        </w:rPr>
        <w:t>(Figure 1e)</w:t>
      </w:r>
      <w:r>
        <w:rPr/>
        <w:t xml:space="preserve">, </w:t>
      </w:r>
      <w:commentRangeStart w:id="8"/>
      <w:r>
        <w:rPr/>
        <w:t>and 84%</w:t>
      </w:r>
      <w:r>
        <w:rPr/>
      </w:r>
      <w:commentRangeEnd w:id="8"/>
      <w:r>
        <w:commentReference w:id="8"/>
      </w:r>
      <w:r>
        <w:rPr/>
        <w:t xml:space="preserve"> of sites in cluster D are proline-directed.</w:t>
      </w:r>
      <w:commentRangeStart w:id="9"/>
      <w:commentRangeStart w:id="10"/>
      <w:r>
        <w:rPr/>
        <w:t xml:space="preserve"> Network analysis revealed high functional association and interconnectivity between groups related to RNA binding and the NPC, DNA replication and chromatin remodeling, and microtubule regulation </w:t>
      </w:r>
      <w:r>
        <w:rPr/>
      </w:r>
      <w:commentRangeEnd w:id="10"/>
      <w:r>
        <w:commentReference w:id="10"/>
      </w:r>
      <w:r>
        <w:rPr/>
      </w:r>
      <w:commentRangeEnd w:id="9"/>
      <w:r>
        <w:commentReference w:id="9"/>
      </w:r>
      <w:r>
        <w:rPr>
          <w:highlight w:val="yellow"/>
        </w:rPr>
        <w:t>(Figure 1f)</w:t>
      </w:r>
      <w:r>
        <w:rPr/>
        <w:t xml:space="preserve">. The identification of multiple components of the NPC, RNP granules, the replisome, and several chromatin remodeling complexes suggests coordinated oscillating phosphorylation of whole protein complexes </w:t>
      </w:r>
      <w:r>
        <w:rPr>
          <w:highlight w:val="yellow"/>
        </w:rPr>
        <w:t xml:space="preserve">(Figure 1g). </w:t>
      </w:r>
      <w:r>
        <w:rPr/>
        <w:t xml:space="preserve">Cluster C phosphosites, of which </w:t>
      </w:r>
      <w:commentRangeStart w:id="11"/>
      <w:r>
        <w:rPr/>
        <w:t>around 52%</w:t>
      </w:r>
      <w:r>
        <w:rPr/>
      </w:r>
      <w:commentRangeEnd w:id="11"/>
      <w:r>
        <w:commentReference w:id="11"/>
      </w:r>
      <w:r>
        <w:rPr/>
        <w:t xml:space="preserve"> are proline-directed, generally increase over the time course but include phosphosites displaying a reciprocal oscillating trend and a lower amplitude compared to cluster D sites. Closer analysis shows Cluster C contains some monophosphorylated peptides, for example MCM4 S31ph, that are multiphosphorylated in cluster D. This identifies cluster C as containing the earliest phosphorylations of highly phosphorylated proteins </w:t>
      </w:r>
      <w:r>
        <w:rPr>
          <w:highlight w:val="yellow"/>
        </w:rPr>
        <w:t>(Supplementary Figure 4)</w:t>
      </w:r>
      <w:r>
        <w:rPr/>
        <w:t>. Accordingly, GO analysis revealed an enrichment of terms similar to cluster D (</w:t>
      </w:r>
      <w:r>
        <w:rPr>
          <w:highlight w:val="yellow"/>
        </w:rPr>
        <w:t>Supplementary Figure 2c</w:t>
      </w:r>
      <w:r>
        <w:rPr/>
        <w:t xml:space="preserve">). Furthermore, </w:t>
      </w:r>
      <w:commentRangeStart w:id="12"/>
      <w:r>
        <w:rPr/>
        <w:t xml:space="preserve">cluster C was more highly enriched in the full CDK-consensus motif than cluster D, suggesting that early phosphorylation, when CDK activity levels are low, results from increased kinase affinity for the substrate </w:t>
      </w:r>
      <w:r>
        <w:rPr/>
      </w:r>
      <w:commentRangeEnd w:id="12"/>
      <w:r>
        <w:commentReference w:id="12"/>
      </w:r>
      <w:r>
        <w:rPr>
          <w:highlight w:val="yellow"/>
        </w:rPr>
        <w:t>(Supplementary figure X)</w:t>
      </w:r>
      <w:r>
        <w:rPr/>
        <w:t xml:space="preserve">. </w:t>
      </w:r>
      <w:commentRangeStart w:id="13"/>
      <w:r>
        <w:rPr/>
        <w:t xml:space="preserve">Clusters C and D also both contain around 4% of consensus PLK sites, while Cluster C contains more consensus sites for Aurora kinases/PKA (10%) than cluster D (2%), indicating that substrates of these kinases are phosphorylated from S-phase onwards </w:t>
      </w:r>
      <w:r>
        <w:rPr>
          <w:highlight w:val="yellow"/>
        </w:rPr>
        <w:t>(Figure 1h)</w:t>
      </w:r>
      <w:r>
        <w:rPr/>
        <w:t>.</w:t>
      </w:r>
      <w:commentRangeEnd w:id="13"/>
      <w:r>
        <w:commentReference w:id="13"/>
      </w:r>
      <w:r>
        <w:rPr/>
      </w:r>
    </w:p>
    <w:p>
      <w:pPr>
        <w:pStyle w:val="Normal"/>
        <w:spacing w:lineRule="auto" w:line="360"/>
        <w:ind w:firstLine="720"/>
        <w:jc w:val="both"/>
        <w:rPr>
          <w:iCs/>
        </w:rPr>
      </w:pPr>
      <w:r>
        <w:rPr/>
        <w:t xml:space="preserve">To determine whether sites in cluster D are phosphorylated concurrently or consecutively within each cell cycle, we used high time-resolution phosphoproteomics (PRM). We chose 64 phosphosites on proteins of RNP granules, DNA replication, chromatin remodeling, and NPCs. We sampled single embryos every 180-seconds, from the egg to the four-cell embryo stages, and used heavy-labeled standards for each phosphopeptide analyzed, allowing quantitation of phosphosite intensities </w:t>
      </w:r>
      <w:r>
        <w:rPr>
          <w:highlight w:val="yellow"/>
        </w:rPr>
        <w:t>(Figure 2a)</w:t>
      </w:r>
      <w:r>
        <w:rPr/>
        <w:t xml:space="preserve">. This revealed a synchronous upregulation of all sites preceding cell division </w:t>
      </w:r>
      <w:r>
        <w:rPr>
          <w:highlight w:val="yellow"/>
        </w:rPr>
        <w:t>(Figure 2b, c)</w:t>
      </w:r>
      <w:r>
        <w:rPr/>
        <w:t xml:space="preserve"> and coinciding with CDK1 activation </w:t>
      </w:r>
      <w:r>
        <w:rPr>
          <w:highlight w:val="yellow"/>
        </w:rPr>
        <w:t>(Figure 2d, e)</w:t>
      </w:r>
      <w:r>
        <w:rPr/>
        <w:t>. These are highly enriched in direct CDK targets, as</w:t>
      </w:r>
      <w:commentRangeStart w:id="14"/>
      <w:r>
        <w:rPr/>
        <w:t xml:space="preserve"> </w:t>
      </w:r>
      <w:r>
        <w:rPr>
          <w:iCs/>
        </w:rPr>
        <w:t xml:space="preserve">43 out of 188 proteins </w:t>
      </w:r>
      <w:r>
        <w:rPr>
          <w:iCs/>
        </w:rPr>
      </w:r>
      <w:commentRangeEnd w:id="14"/>
      <w:r>
        <w:commentReference w:id="14"/>
      </w:r>
      <w:r>
        <w:rPr>
          <w:iCs/>
        </w:rPr>
        <w:t xml:space="preserve">with oscillating phosphosites in cluster D have orthologues in human that have already been identified as CDK1/2 substrates </w:t>
      </w:r>
      <w:commentRangeStart w:id="15"/>
      <w:r>
        <w:rPr>
          <w:iCs/>
          <w:highlight w:val="yellow"/>
        </w:rPr>
        <w:t>(Figure 2f (pending)</w:t>
      </w:r>
      <w:r>
        <w:rPr>
          <w:iCs/>
        </w:rPr>
        <w:t>.</w:t>
      </w:r>
      <w:ins w:id="0" w:author="Unknown Author" w:date="2020-08-18T23:24:02Z">
        <w:commentRangeEnd w:id="15"/>
        <w:r>
          <w:commentReference w:id="15"/>
        </w:r>
        <w:r>
          <w:rPr>
            <w:iCs/>
          </w:rPr>
        </w:r>
      </w:ins>
    </w:p>
    <w:p>
      <w:pPr>
        <w:pStyle w:val="Normal"/>
        <w:spacing w:lineRule="auto" w:line="360"/>
        <w:ind w:firstLine="720"/>
        <w:jc w:val="both"/>
        <w:rPr/>
      </w:pPr>
      <w:r>
        <w:rPr/>
        <w:t xml:space="preserve">To confirm and extend the attribution of phosphosites to different cell cycle stages, we compared these phosphorylation patterns with dynamics of protein phosphorylation in egg extracts during a time course of DNA replication, or in mitosis </w:t>
      </w:r>
      <w:r>
        <w:rPr>
          <w:highlight w:val="yellow"/>
        </w:rPr>
        <w:t>(Figure 3a, scheme)</w:t>
      </w:r>
      <w:r>
        <w:rPr/>
        <w:t xml:space="preserve">. Replication was initiated by adding purified sperm chromatin to interphase egg extracts, while mitosis was triggered by adding recombinant cyclin B or by inhibiting protein phosphatases with okadaic acid (ref). We also used egg extracts arrested at meiotic metaphase II. Overall, we identified 8,506 phosphosites, of which 3,023 varied between different cell cycle stages </w:t>
      </w:r>
      <w:r>
        <w:rPr>
          <w:highlight w:val="yellow"/>
        </w:rPr>
        <w:t>(Supplementary Figure 5 and Table SX)</w:t>
      </w:r>
      <w:r>
        <w:rPr/>
        <w:t xml:space="preserve">. </w:t>
      </w:r>
      <w:commentRangeStart w:id="16"/>
      <w:r>
        <w:rPr/>
        <w:t xml:space="preserve">About half (46%) of 427 sites upregulated in S-phase, and 83% of 632 sites upregulated in mitosis, are proline-directed, similar to the proportions in embryo clusters C and D, respectively. The other S-phase sites are highly enriched in consensus motifs for Aurora kinases and DDK/CKII (Supplementary figure X). While most (62%) of phosphosites in embryo cluster D are upregulated in mitotic extracts </w:t>
      </w:r>
      <w:r>
        <w:rPr>
          <w:highlight w:val="yellow"/>
        </w:rPr>
        <w:t>(Figure 3b)</w:t>
      </w:r>
      <w:ins w:id="1" w:author="Unknown Author" w:date="2020-08-18T23:25:27Z">
        <w:r>
          <w:rPr>
            <w:highlight w:val="yellow"/>
          </w:rPr>
        </w:r>
      </w:ins>
      <w:commentRangeEnd w:id="16"/>
      <w:r>
        <w:commentReference w:id="16"/>
      </w:r>
      <w:r>
        <w:rPr/>
        <w:t xml:space="preserve">, </w:t>
      </w:r>
      <w:commentRangeStart w:id="17"/>
      <w:r>
        <w:rPr/>
        <w:t>some</w:t>
      </w:r>
      <w:r>
        <w:rPr/>
      </w:r>
      <w:commentRangeEnd w:id="17"/>
      <w:r>
        <w:commentReference w:id="17"/>
      </w:r>
      <w:r>
        <w:rPr/>
        <w:t xml:space="preserve"> phosphosites from embryo cluster C are detected during S-phase in the extract as singly phosphorylated peptides, and acquire additional phosphorylations during mitosis </w:t>
      </w:r>
      <w:r>
        <w:rPr>
          <w:highlight w:val="yellow"/>
        </w:rPr>
        <w:t>(Figure 3c)</w:t>
      </w:r>
      <w:r>
        <w:rPr/>
        <w:t>. These results substantially increase our knowledge of cell cycle-regulated phosphorylations, and suggest that, irrespective of the cell cycle phase, the most abundant phosphosites that change during the cell cycle are CDK substrates.</w:t>
      </w:r>
    </w:p>
    <w:p>
      <w:pPr>
        <w:pStyle w:val="Normal"/>
        <w:spacing w:lineRule="auto" w:line="360"/>
        <w:ind w:firstLine="720"/>
        <w:jc w:val="both"/>
        <w:rPr/>
      </w:pPr>
      <w:r>
        <w:rPr/>
        <w:t>We wondered which features of oscillating phosphosites direct their cell cycle-regulated phosphorylation. We tested whether they are either enriched or depleted in intrinsic disorder, which predicts phosphosites generally</w:t>
      </w:r>
      <w:r>
        <w:fldChar w:fldCharType="begin"/>
      </w:r>
      <w:r>
        <w:rPr/>
        <w:instrText>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Pr/>
      </w:r>
      <w:r>
        <w:rPr/>
        <w:fldChar w:fldCharType="separate"/>
      </w:r>
      <w:r>
        <w:rPr/>
      </w:r>
      <w:r>
        <w:rPr>
          <w:vertAlign w:val="superscript"/>
        </w:rPr>
        <w:t>31</w:t>
      </w:r>
      <w:r>
        <w:rPr/>
      </w:r>
      <w:r>
        <w:rPr/>
        <w:fldChar w:fldCharType="end"/>
      </w:r>
      <w:r>
        <w:rPr/>
        <w:t>. We first computationally analyzed intrinsic disorder in our entire dataset using the energy estimation-based predictor IUPred</w:t>
      </w:r>
      <w:r>
        <w:fldChar w:fldCharType="begin"/>
      </w:r>
      <w:r>
        <w:rPr/>
        <w:instrText>ADDIN EN.CITE &lt;EndNote&gt;&lt;Cite&gt;&lt;Author&gt;Dosztanyi&lt;/Author&gt;&lt;Year&gt;2005&lt;/Year&gt;&lt;RecNum&gt;154&lt;/RecNum&gt;&lt;DisplayText&gt;&lt;style face="superscript"&gt;30&lt;/style&gt;&lt;/DisplayText&gt;&lt;record&gt;&lt;rec-number&gt;154&lt;/rec-number&gt;&lt;foreign-keys&gt;&lt;key app="EN" db-id="re9wa2rd8zr5vne0dt4vtws4xzrfp5xzr9xt" timestamp="1582195100"&gt;154&lt;/key&gt;&lt;/foreign-keys&gt;&lt;ref-type name="Journal Article"&gt;17&lt;/ref-type&gt;&lt;contributors&gt;&lt;authors&gt;&lt;author&gt;Dosztanyi, Z.&lt;/author&gt;&lt;author&gt;Csizmok, V.&lt;/author&gt;&lt;author&gt;Tompa, P.&lt;/author&gt;&lt;author&gt;Simon, I.&lt;/author&gt;&lt;/authors&gt;&lt;/contributors&gt;&lt;auth-address&gt;Institute of Enzymology, BRC, Hungarian Academy of Sciences, PO Box 7, H-1518 Budapest, Hungary. zsuzsa@enzim.hu&lt;/auth-address&gt;&lt;titles&gt;&lt;title&gt;IUPred: web server for the prediction of intrinsically unstructured regions of proteins based on estimated energy content&lt;/title&gt;&lt;secondary-title&gt;Bioinformatics&lt;/secondary-title&gt;&lt;/titles&gt;&lt;periodical&gt;&lt;full-title&gt;Bioinformatics&lt;/full-title&gt;&lt;/periodical&gt;&lt;pages&gt;3433-4&lt;/pages&gt;&lt;volume&gt;21&lt;/volume&gt;&lt;number&gt;16&lt;/number&gt;&lt;edition&gt;2005/06/16&lt;/edition&gt;&lt;keywords&gt;&lt;keyword&gt;*Algorithms&lt;/keyword&gt;&lt;keyword&gt;Computer Simulation&lt;/keyword&gt;&lt;keyword&gt;Energy Transfer&lt;/keyword&gt;&lt;keyword&gt;*Internet&lt;/keyword&gt;&lt;keyword&gt;*Models, Chemical&lt;/keyword&gt;&lt;keyword&gt;*Models, Molecular&lt;/keyword&gt;&lt;keyword&gt;Protein Conformation&lt;/keyword&gt;&lt;keyword&gt;Protein Folding&lt;/keyword&gt;&lt;keyword&gt;Proteins/analysis/*chemistry&lt;/keyword&gt;&lt;keyword&gt;Sequence Alignment/*methods&lt;/keyword&gt;&lt;keyword&gt;Sequence Analysis, Protein/*methods&lt;/keyword&gt;&lt;keyword&gt;*Software&lt;/keyword&gt;&lt;keyword&gt;Structure-Activity Relationship&lt;/keyword&gt;&lt;/keywords&gt;&lt;dates&gt;&lt;year&gt;2005&lt;/year&gt;&lt;pub-dates&gt;&lt;date&gt;Aug 15&lt;/date&gt;&lt;/pub-dates&gt;&lt;/dates&gt;&lt;isbn&gt;1367-4803 (Print)&amp;#xD;1367-4803 (Linking)&lt;/isbn&gt;&lt;accession-num&gt;15955779&lt;/accession-num&gt;&lt;urls&gt;&lt;related-urls&gt;&lt;url&gt;https://www.ncbi.nlm.nih.gov/pubmed/15955779&lt;/url&gt;&lt;/related-urls&gt;&lt;/urls&gt;&lt;electronic-resource-num&gt;10.1093/bioinformatics/bti541&lt;/electronic-resource-num&gt;&lt;/record&gt;&lt;/Cite&gt;&lt;/EndNote&gt;</w:instrText>
      </w:r>
      <w:r>
        <w:rPr/>
      </w:r>
      <w:r>
        <w:rPr/>
        <w:fldChar w:fldCharType="separate"/>
      </w:r>
      <w:r>
        <w:rPr/>
      </w:r>
      <w:r>
        <w:rPr>
          <w:vertAlign w:val="superscript"/>
        </w:rPr>
        <w:t>30</w:t>
      </w:r>
      <w:r>
        <w:rPr/>
      </w:r>
      <w:r>
        <w:rPr/>
        <w:fldChar w:fldCharType="end"/>
      </w:r>
      <w:r>
        <w:rPr/>
        <w:t xml:space="preserve">. We then determined the number of phosphosites detected in predicted IDRs and compared it to the number of phosphosites expected according to the </w:t>
      </w:r>
      <w:commentRangeStart w:id="18"/>
      <w:r>
        <w:rPr/>
        <w:t>distribution of phosphorylatable residues</w:t>
      </w:r>
      <w:r>
        <w:rPr/>
      </w:r>
      <w:commentRangeEnd w:id="18"/>
      <w:r>
        <w:commentReference w:id="18"/>
      </w:r>
      <w:r>
        <w:rPr/>
        <w:t xml:space="preserve"> </w:t>
      </w:r>
      <w:r>
        <w:rPr>
          <w:highlight w:val="yellow"/>
        </w:rPr>
        <w:t>(Figure 4a)</w:t>
      </w:r>
      <w:r>
        <w:rPr/>
        <w:t xml:space="preserve">. Our identified phosphosites predominantly located to predicted IDRs, especially for proteins displaying dynamic regulation, with the highest enrichment in those undergoing oscillating phosphorylation </w:t>
      </w:r>
      <w:r>
        <w:rPr>
          <w:highlight w:val="yellow"/>
        </w:rPr>
        <w:t xml:space="preserve">(Figure 4b, c). </w:t>
      </w:r>
      <w:commentRangeStart w:id="19"/>
      <w:r>
        <w:rPr/>
        <w:t>Closer inspection of predicted CDK-substrates undergoing oscillating phosphorylation shows that they are phosphorylated almost exclusively in predicted IDRs</w:t>
      </w:r>
      <w:r>
        <w:rPr>
          <w:highlight w:val="yellow"/>
        </w:rPr>
        <w:t xml:space="preserve"> (Figure 4d).</w:t>
      </w:r>
      <w:r>
        <w:rPr>
          <w:highlight w:val="green"/>
        </w:rPr>
        <w:t xml:space="preserve"> </w:t>
      </w:r>
      <w:commentRangeEnd w:id="19"/>
      <w:r>
        <w:commentReference w:id="19"/>
      </w:r>
      <w:r>
        <w:rPr>
          <w:highlight w:val="green"/>
        </w:rPr>
      </w:r>
    </w:p>
    <w:p>
      <w:pPr>
        <w:pStyle w:val="Normal"/>
        <w:spacing w:lineRule="auto" w:line="360"/>
        <w:ind w:firstLine="720"/>
        <w:jc w:val="both"/>
        <w:rPr/>
      </w:pPr>
      <w:r>
        <w:rPr/>
        <w:t xml:space="preserve">At first sight, these data, and previous analyses of yeast </w:t>
      </w:r>
      <w:r>
        <w:rPr>
          <w:i/>
          <w:iCs/>
        </w:rPr>
        <w:t>in vitro</w:t>
      </w:r>
      <w:r>
        <w:rPr/>
        <w:t xml:space="preserve"> CDK1 substrates</w:t>
      </w:r>
      <w:r>
        <w:fldChar w:fldCharType="begin"/>
      </w:r>
      <w:r>
        <w:rPr/>
        <w:instrText>ADDIN EN.CITE &lt;EndNote&gt;&lt;Cite&gt;&lt;Author&gt;Ubersax&lt;/Author&gt;&lt;Year&gt;2003&lt;/Year&gt;&lt;RecNum&gt;176&lt;/RecNum&gt;&lt;DisplayText&gt;&lt;style face="superscript"&gt;6&lt;/style&gt;&lt;/DisplayText&gt;&lt;record&gt;&lt;rec-number&gt;176&lt;/rec-number&gt;&lt;foreign-keys&gt;&lt;key app="EN" db-id="re9wa2rd8zr5vne0dt4vtws4xzrfp5xzr9xt" timestamp="1594738232"&gt;176&lt;/key&gt;&lt;/foreign-keys&gt;&lt;ref-type name="Journal Article"&gt;17&lt;/ref-type&gt;&lt;contributors&gt;&lt;authors&gt;&lt;author&gt;Ubersax, J. A.&lt;/author&gt;&lt;author&gt;Woodbury, E. L.&lt;/author&gt;&lt;author&gt;Quang, P. N.&lt;/author&gt;&lt;author&gt;Paraz, M.&lt;/author&gt;&lt;author&gt;Blethrow, J. D.&lt;/author&gt;&lt;author&gt;Shah, K.&lt;/author&gt;&lt;author&gt;Shokat, K. M.&lt;/author&gt;&lt;author&gt;Morgan, D. O.&lt;/author&gt;&lt;/authors&gt;&lt;/contributors&gt;&lt;auth-address&gt;Department of Physiology, University of California, San Francisco, California 94143, USA.&lt;/auth-address&gt;&lt;titles&gt;&lt;title&gt;Targets of the cyclin-dependent kinase Cdk1&lt;/title&gt;&lt;secondary-title&gt;Nature&lt;/secondary-title&gt;&lt;/titles&gt;&lt;periodical&gt;&lt;full-title&gt;Nature&lt;/full-title&gt;&lt;/periodical&gt;&lt;pages&gt;859-64&lt;/pages&gt;&lt;volume&gt;425&lt;/volume&gt;&lt;number&gt;6960&lt;/number&gt;&lt;edition&gt;2003/10/24&lt;/edition&gt;&lt;keywords&gt;&lt;keyword&gt;Adenosine Triphosphate/metabolism&lt;/keyword&gt;&lt;keyword&gt;CDC2 Protein Kinase/*metabolism&lt;/keyword&gt;&lt;keyword&gt;*Cell Cycle&lt;/keyword&gt;&lt;keyword&gt;Consensus Sequence&lt;/keyword&gt;&lt;keyword&gt;Phosphorylation&lt;/keyword&gt;&lt;keyword&gt;Proteome/genetics/metabolism&lt;/keyword&gt;&lt;keyword&gt;Reproducibility of Results&lt;/keyword&gt;&lt;keyword&gt;Saccharomyces cerevisiae/*cytology/*enzymology/genetics/metabolism&lt;/keyword&gt;&lt;keyword&gt;Saccharomyces cerevisiae Proteins/genetics/*metabolism&lt;/keyword&gt;&lt;keyword&gt;Substrate Specificity&lt;/keyword&gt;&lt;/keywords&gt;&lt;dates&gt;&lt;year&gt;2003&lt;/year&gt;&lt;pub-dates&gt;&lt;date&gt;Oct 23&lt;/date&gt;&lt;/pub-dates&gt;&lt;/dates&gt;&lt;isbn&gt;1476-4687 (Electronic)&amp;#xD;0028-0836 (Linking)&lt;/isbn&gt;&lt;accession-num&gt;14574415&lt;/accession-num&gt;&lt;urls&gt;&lt;related-urls&gt;&lt;url&gt;https://www.ncbi.nlm.nih.gov/pubmed/14574415&lt;/url&gt;&lt;/related-urls&gt;&lt;/urls&gt;&lt;electronic-resource-num&gt;10.1038/nature02062&lt;/electronic-resource-num&gt;&lt;/record&gt;&lt;/Cite&gt;&lt;/EndNote&gt;</w:instrText>
      </w:r>
      <w:r>
        <w:rPr/>
      </w:r>
      <w:r>
        <w:rPr/>
        <w:fldChar w:fldCharType="separate"/>
      </w:r>
      <w:r>
        <w:rPr/>
      </w:r>
      <w:r>
        <w:rPr>
          <w:vertAlign w:val="superscript"/>
        </w:rPr>
        <w:t>6</w:t>
      </w:r>
      <w:r>
        <w:rPr/>
      </w:r>
      <w:r>
        <w:rPr/>
        <w:fldChar w:fldCharType="end"/>
      </w:r>
      <w:r>
        <w:rPr/>
        <w:t xml:space="preserve"> or CDK1-dependent phosphosites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28</w:t>
      </w:r>
      <w:r>
        <w:rPr/>
      </w:r>
      <w:r>
        <w:rPr/>
        <w:fldChar w:fldCharType="end"/>
      </w:r>
      <w:r>
        <w:rPr/>
        <w:t xml:space="preserve"> which found enrichment in IDRs </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28,29</w:t>
      </w:r>
      <w:r>
        <w:rPr/>
      </w:r>
      <w:r>
        <w:rPr/>
        <w:fldChar w:fldCharType="end"/>
      </w:r>
      <w:r>
        <w:rPr/>
        <w:t xml:space="preserve">, suggest that CDKs control different steps in the cell cycle by generally mediating IDR phosphorylation. </w:t>
      </w:r>
      <w:commentRangeStart w:id="20"/>
      <w:r>
        <w:rPr/>
        <w:t>However, compositional bias might lead to false conclusions since sequence attributes of phosphorylation sites in general are similar to those found in IDRs</w:t>
      </w:r>
      <w:r>
        <w:fldChar w:fldCharType="begin"/>
      </w:r>
      <w:r>
        <w:rPr/>
        <w:instrText>ADDIN EN.CITE &lt;EndNote&gt;&lt;Cite&gt;&lt;Author&gt;Iakoucheva&lt;/Author&gt;&lt;Year&gt;2004&lt;/Year&gt;&lt;RecNum&gt;191&lt;/RecNum&gt;&lt;DisplayText&gt;&lt;style face="superscript"&gt;31&lt;/style&gt;&lt;/DisplayText&gt;&lt;record&gt;&lt;rec-number&gt;191&lt;/rec-number&gt;&lt;foreign-keys&gt;&lt;key app="EN" db-id="re9wa2rd8zr5vne0dt4vtws4xzrfp5xzr9xt" timestamp="1594801837"&gt;191&lt;/key&gt;&lt;/foreign-keys&gt;&lt;ref-type name="Journal Article"&gt;17&lt;/ref-type&gt;&lt;contributors&gt;&lt;authors&gt;&lt;author&gt;Iakoucheva, L. M.&lt;/author&gt;&lt;author&gt;Radivojac, P.&lt;/author&gt;&lt;author&gt;Brown, C. J.&lt;/author&gt;&lt;author&gt;O&amp;apos;Connor, T. R.&lt;/author&gt;&lt;author&gt;Sikes, J. G.&lt;/author&gt;&lt;author&gt;Obradovic, Z.&lt;/author&gt;&lt;author&gt;Dunker, A. K.&lt;/author&gt;&lt;/authors&gt;&lt;/contributors&gt;&lt;auth-address&gt;School of Molecular Biosciences, Washington State University, Pullman, WA 99164, USA.&lt;/auth-address&gt;&lt;titles&gt;&lt;title&gt;The importance of intrinsic disorder for protein phosphorylation&lt;/title&gt;&lt;secondary-title&gt;Nucleic Acids Res&lt;/secondary-title&gt;&lt;/titles&gt;&lt;periodical&gt;&lt;full-title&gt;Nucleic Acids Res&lt;/full-title&gt;&lt;/periodical&gt;&lt;pages&gt;1037-49&lt;/pages&gt;&lt;volume&gt;32&lt;/volume&gt;&lt;number&gt;3&lt;/number&gt;&lt;edition&gt;2004/02/13&lt;/edition&gt;&lt;keywords&gt;&lt;keyword&gt;Amino Acids/analysis/chemistry&lt;/keyword&gt;&lt;keyword&gt;Animals&lt;/keyword&gt;&lt;keyword&gt;Databases, Protein&lt;/keyword&gt;&lt;keyword&gt;Internet&lt;/keyword&gt;&lt;keyword&gt;Phosphorylation&lt;/keyword&gt;&lt;keyword&gt;Proteins/*chemistry/*metabolism&lt;/keyword&gt;&lt;keyword&gt;Proteome/chemistry/metabolism&lt;/keyword&gt;&lt;keyword&gt;Reproducibility of Results&lt;/keyword&gt;&lt;keyword&gt;Sequence Analysis, Protein/*methods&lt;/keyword&gt;&lt;/keywords&gt;&lt;dates&gt;&lt;year&gt;2004&lt;/year&gt;&lt;/dates&gt;&lt;isbn&gt;1362-4962 (Electronic)&amp;#xD;0305-1048 (Linking)&lt;/isbn&gt;&lt;accession-num&gt;14960716&lt;/accession-num&gt;&lt;urls&gt;&lt;related-urls&gt;&lt;url&gt;https://www.ncbi.nlm.nih.gov/pubmed/14960716&lt;/url&gt;&lt;/related-urls&gt;&lt;/urls&gt;&lt;custom2&gt;PMC373391&lt;/custom2&gt;&lt;electronic-resource-num&gt;10.1093/nar/gkh253&lt;/electronic-resource-num&gt;&lt;/record&gt;&lt;/Cite&gt;&lt;/EndNote&gt;</w:instrText>
      </w:r>
      <w:r>
        <w:rPr/>
      </w:r>
      <w:r>
        <w:rPr/>
        <w:fldChar w:fldCharType="separate"/>
      </w:r>
      <w:r>
        <w:rPr/>
      </w:r>
      <w:r>
        <w:rPr>
          <w:vertAlign w:val="superscript"/>
        </w:rPr>
        <w:t>31</w:t>
      </w:r>
      <w:r>
        <w:rPr/>
      </w:r>
      <w:r>
        <w:rPr/>
        <w:fldChar w:fldCharType="end"/>
      </w:r>
      <w:r>
        <w:rPr/>
        <w:t xml:space="preserve"> – thus, CDK targets might be no different from other phosphosites. Furthermore, determining the probability of any site to be in an IDR requires an estimation of the disordered fraction of the proteome. We therefore analysed intrinsic disorder in the entire proteomes, and in previously identified CDK targets, of budding yeast, </w:t>
      </w:r>
      <w:r>
        <w:rPr>
          <w:i/>
          <w:iCs/>
        </w:rPr>
        <w:t>Xenopus</w:t>
      </w:r>
      <w:r>
        <w:rPr/>
        <w:t xml:space="preserve"> and human, as well as our oscillating phosphosites in </w:t>
      </w:r>
      <w:r>
        <w:rPr>
          <w:i/>
          <w:iCs/>
        </w:rPr>
        <w:t>Xenopus.</w:t>
      </w:r>
      <w:r>
        <w:rPr/>
        <w:t xml:space="preserve"> To test the robustness of our conclusions, we compared 10 different prediction methods. The fraction of disordered residues in the yeast proteome ranged between X and 38% depending on the prediction method (</w:t>
      </w:r>
      <w:r>
        <w:rPr>
          <w:highlight w:val="yellow"/>
        </w:rPr>
        <w:t>Supplementary Figure 6a, b</w:t>
      </w:r>
      <w:r>
        <w:rPr/>
        <w:t>).</w:t>
      </w:r>
      <w:r>
        <w:rPr/>
      </w:r>
      <w:commentRangeEnd w:id="20"/>
      <w:r>
        <w:commentReference w:id="20"/>
      </w:r>
      <w:r>
        <w:rPr/>
        <w:t xml:space="preserve"> With one exception (DisEMBL-HL), all methods gave a lower fraction of disordered residues in the yeast proteome than in </w:t>
      </w:r>
      <w:r>
        <w:rPr>
          <w:i/>
          <w:iCs/>
        </w:rPr>
        <w:t>Xenopus</w:t>
      </w:r>
      <w:r>
        <w:rPr/>
        <w:t xml:space="preserve"> and human  </w:t>
      </w:r>
      <w:r>
        <w:rPr>
          <w:highlight w:val="yellow"/>
        </w:rPr>
        <w:t>(Supplementary Table X)</w:t>
      </w:r>
      <w:r>
        <w:rPr/>
        <w:t>, consistent with an increase in disorder in more complex organisms</w:t>
      </w:r>
      <w:r>
        <w:fldChar w:fldCharType="begin"/>
      </w:r>
      <w:r>
        <w:rPr/>
        <w:instrText>ADDIN EN.CITE &lt;EndNote&gt;&lt;Cite&gt;&lt;Author&gt;Darling&lt;/Author&gt;&lt;Year&gt;2018&lt;/Year&gt;&lt;RecNum&gt;192&lt;/RecNum&gt;&lt;DisplayText&gt;&lt;style face="superscript"&gt;32&lt;/style&gt;&lt;/DisplayText&gt;&lt;record&gt;&lt;rec-number&gt;192&lt;/rec-number&gt;&lt;foreign-keys&gt;&lt;key app="EN" db-id="re9wa2rd8zr5vne0dt4vtws4xzrfp5xzr9xt" timestamp="1594801929"&gt;192&lt;/key&gt;&lt;/foreign-keys&gt;&lt;ref-type name="Journal Article"&gt;17&lt;/ref-type&gt;&lt;contributors&gt;&lt;authors&gt;&lt;author&gt;Darling, A. L.&lt;/author&gt;&lt;author&gt;Uversky, V. N.&lt;/author&gt;&lt;/authors&gt;&lt;/contributors&gt;&lt;auth-address&gt;Department of Molecular Medicine, USF Health Byrd Alzheimer&amp;apos;s Institute, Morsani College of Medicine, University of South Florida, Tampa, FL, United States.&amp;#xD;Laboratory of New Methods in Biology, Institute for Biological Instrumentation, Russian Academy of Sciences, Pushchino, Russia.&lt;/auth-address&gt;&lt;titles&gt;&lt;title&gt;Intrinsic Disorder and Posttranslational Modifications: The Darker Side of the Biological Dark Matter&lt;/title&gt;&lt;secondary-title&gt;Front Genet&lt;/secondary-title&gt;&lt;/titles&gt;&lt;periodical&gt;&lt;full-title&gt;Front Genet&lt;/full-title&gt;&lt;/periodical&gt;&lt;pages&gt;158&lt;/pages&gt;&lt;volume&gt;9&lt;/volume&gt;&lt;edition&gt;2018/05/22&lt;/edition&gt;&lt;keywords&gt;&lt;keyword&gt;intrinsically disordered protein regions&lt;/keyword&gt;&lt;keyword&gt;intrinsically disordered proteins&lt;/keyword&gt;&lt;keyword&gt;multifunctional proteins&lt;/keyword&gt;&lt;keyword&gt;posstranslational modifications&lt;/keyword&gt;&lt;keyword&gt;protein-protein interaction (PPI)&lt;/keyword&gt;&lt;/keywords&gt;&lt;dates&gt;&lt;year&gt;2018&lt;/year&gt;&lt;/dates&gt;&lt;isbn&gt;1664-8021 (Print)&amp;#xD;1664-8021 (Linking)&lt;/isbn&gt;&lt;accession-num&gt;29780404&lt;/accession-num&gt;&lt;urls&gt;&lt;related-urls&gt;&lt;url&gt;https://www.ncbi.nlm.nih.gov/pubmed/29780404&lt;/url&gt;&lt;/related-urls&gt;&lt;/urls&gt;&lt;custom2&gt;PMC5945825&lt;/custom2&gt;&lt;electronic-resource-num&gt;10.3389/fgene.2018.00158&lt;/electronic-resource-num&gt;&lt;/record&gt;&lt;/Cite&gt;&lt;/EndNote&gt;</w:instrText>
      </w:r>
      <w:r>
        <w:rPr/>
      </w:r>
      <w:r>
        <w:rPr/>
        <w:fldChar w:fldCharType="separate"/>
      </w:r>
      <w:r>
        <w:rPr/>
      </w:r>
      <w:r>
        <w:rPr>
          <w:vertAlign w:val="superscript"/>
        </w:rPr>
        <w:t>32</w:t>
      </w:r>
      <w:r>
        <w:rPr/>
      </w:r>
      <w:r>
        <w:rPr/>
        <w:fldChar w:fldCharType="end"/>
      </w:r>
      <w:r>
        <w:rPr/>
        <w:t>. Serine, threonine, and proline are among the most enriched amino acids in predicted IDRs (</w:t>
      </w:r>
      <w:r>
        <w:rPr>
          <w:highlight w:val="yellow"/>
        </w:rPr>
        <w:t>Supplementary figure 6c</w:t>
      </w:r>
      <w:r>
        <w:rPr/>
        <w:t xml:space="preserve">), </w:t>
      </w:r>
      <w:commentRangeStart w:id="21"/>
      <w:r>
        <w:rPr/>
        <w:t>highlighting a possible evolutionary selection for phosphorylation sites in intrinsically disordered regions, as well as the danger in defining CDK sites as intrinsically disordered without correcting for compositional bias.</w:t>
      </w:r>
      <w:commentRangeEnd w:id="21"/>
      <w:r>
        <w:commentReference w:id="21"/>
      </w:r>
      <w:r>
        <w:rPr/>
      </w:r>
    </w:p>
    <w:p>
      <w:pPr>
        <w:pStyle w:val="Normal"/>
        <w:spacing w:lineRule="auto" w:line="360"/>
        <w:ind w:firstLine="720"/>
        <w:jc w:val="both"/>
        <w:rPr/>
      </w:pPr>
      <w:r>
        <w:rPr/>
        <w:t xml:space="preserve">To define high-confidence CDK1 phosphosites </w:t>
      </w:r>
      <w:r>
        <w:rPr>
          <w:i/>
          <w:iCs/>
        </w:rPr>
        <w:t>in vivo</w:t>
      </w:r>
      <w:r>
        <w:rPr/>
        <w:t xml:space="preserve">, we first intersected yeast data obtained using chemical genetics to identify CDK1 substrates </w:t>
      </w:r>
      <w:r>
        <w:rPr>
          <w:i/>
          <w:iCs/>
        </w:rPr>
        <w:t>in vitro</w:t>
      </w:r>
      <w:r>
        <w:rPr/>
        <w:t xml:space="preserve"> </w:t>
      </w:r>
      <w:r>
        <w:fldChar w:fldCharType="begin"/>
      </w:r>
      <w:r>
        <w:rPr/>
        <w:instrText>ADDIN ZOTERO_ITEM CSL_CITATION {"citationID":"LY6FdmmY","properties":{"formattedCitation":"\\super 3\\nosupersub{}","plainCitation":"3","noteIndex":0},"citationItems":[{"id":9049,"uris":["http://zotero.org/users/2234377/items/UUIE9LAJ"],"uri":["http://zotero.org/users/2234377/items/UUIE9LAJ"],"itemData":{"id":9049,"type":"article-journal","abstract":"The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w:instrText>
      </w:r>
      <w:r>
        <w:rPr/>
      </w:r>
      <w:r>
        <w:rPr/>
        <w:fldChar w:fldCharType="separate"/>
      </w:r>
      <w:r>
        <w:rPr/>
      </w:r>
      <w:r>
        <w:rPr>
          <w:vertAlign w:val="superscript"/>
          <w:lang w:val="en-GB"/>
        </w:rPr>
        <w:t>3</w:t>
      </w:r>
      <w:r>
        <w:rPr/>
      </w:r>
      <w:r>
        <w:rPr/>
        <w:fldChar w:fldCharType="end"/>
      </w:r>
      <w:r>
        <w:rPr/>
        <w:t xml:space="preserve"> or CDK1-dependent phosphosites</w:t>
      </w:r>
      <w:r>
        <w:rPr>
          <w:i/>
          <w:iCs/>
        </w:rPr>
        <w:t xml:space="preserve"> in vivo</w:t>
      </w:r>
      <w:r>
        <w:rPr/>
        <w:t xml:space="preserve"> </w:t>
      </w:r>
      <w:r>
        <w:fldChar w:fldCharType="begin"/>
      </w:r>
      <w:r>
        <w:rPr/>
        <w:instrText>ADDIN ZOTERO_ITEM CSL_CITATION {"citationID":"d7i7dprN","properties":{"formattedCitation":"\\super 4\\nosupersub{}","plainCitation":"4","noteIndex":0},"citationItems":[{"id":3806,"uris":["http://zotero.org/users/2234377/items/6UW7XJTB"],"uri":["http://zotero.org/users/2234377/items/6UW7XJTB"],"itemData":{"id":3806,"type":"article-journal","abstract":"To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w:instrText>
      </w:r>
      <w:r>
        <w:rPr/>
      </w:r>
      <w:r>
        <w:rPr/>
        <w:fldChar w:fldCharType="separate"/>
      </w:r>
      <w:r>
        <w:rPr/>
      </w:r>
      <w:r>
        <w:rPr>
          <w:vertAlign w:val="superscript"/>
          <w:lang w:val="en-GB"/>
        </w:rPr>
        <w:t>4</w:t>
      </w:r>
      <w:r>
        <w:rPr/>
      </w:r>
      <w:r>
        <w:rPr/>
        <w:fldChar w:fldCharType="end"/>
      </w:r>
      <w:r>
        <w:rPr/>
        <w:t xml:space="preserve">. We found that around half the CDK1 substrates defined </w:t>
      </w:r>
      <w:r>
        <w:rPr>
          <w:i/>
          <w:iCs/>
        </w:rPr>
        <w:t>in vitro</w:t>
      </w:r>
      <w:r>
        <w:rPr/>
        <w:t xml:space="preserve"> were also phosphorylated in a CDK1-dependent manner </w:t>
      </w:r>
      <w:r>
        <w:rPr>
          <w:i/>
          <w:iCs/>
        </w:rPr>
        <w:t>in vivo</w:t>
      </w:r>
      <w:r>
        <w:rPr/>
        <w:t>, while half of the latter sites do not present a minimal CDK1 consensus motif (S/TP), including around 20% of the intersection between the datasets (</w:t>
      </w:r>
      <w:r>
        <w:rPr>
          <w:highlight w:val="yellow"/>
        </w:rPr>
        <w:t>Supplementary figure 7a</w:t>
      </w:r>
      <w:r>
        <w:rPr/>
        <w:t xml:space="preserve">). This suggests that CDK1-mediated phosphorylation on sites other than S/TP may have been underestimated. All the methods predicted a significant enrichment of disordered residues among high confidence CDK1-mediated phosphosites (defined as the overlap between </w:t>
      </w:r>
      <w:r>
        <w:rPr>
          <w:i/>
          <w:iCs/>
        </w:rPr>
        <w:t>in vitro</w:t>
      </w:r>
      <w:r>
        <w:rPr/>
        <w:t xml:space="preserve"> CDK1 substrates</w:t>
      </w:r>
      <w:r>
        <w:fldChar w:fldCharType="begin"/>
      </w:r>
      <w:r>
        <w:rPr/>
        <w:instrText>ADDIN ZOTERO_ITEM CSL_CITATION {"citationID":"Y34UFvUT","properties":{"formattedCitation":"\\super 3\\nosupersub{}","plainCitation":"3","noteIndex":0},"citationItems":[{"id":9049,"uris":["http://zotero.org/users/2234377/items/UUIE9LAJ"],"uri":["http://zotero.org/users/2234377/items/UUIE9LAJ"],"itemData":{"id":9049,"type":"article-journal","abstract":"The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w:instrText>
      </w:r>
      <w:r>
        <w:rPr/>
      </w:r>
      <w:r>
        <w:rPr/>
        <w:fldChar w:fldCharType="separate"/>
      </w:r>
      <w:r>
        <w:rPr/>
      </w:r>
      <w:r>
        <w:rPr>
          <w:vertAlign w:val="superscript"/>
          <w:lang w:val="en-GB"/>
        </w:rPr>
        <w:t>3</w:t>
      </w:r>
      <w:r>
        <w:rPr/>
      </w:r>
      <w:r>
        <w:rPr/>
        <w:fldChar w:fldCharType="end"/>
      </w:r>
      <w:r>
        <w:rPr/>
        <w:t xml:space="preserve"> and CDK1-dependent phosphosites</w:t>
      </w:r>
      <w:r>
        <w:fldChar w:fldCharType="begin"/>
      </w:r>
      <w:r>
        <w:rPr/>
        <w:instrText>ADDIN ZOTERO_ITEM CSL_CITATION {"citationID":"0nJz1h7Z","properties":{"formattedCitation":"\\super 4\\nosupersub{}","plainCitation":"4","noteIndex":0},"citationItems":[{"id":3806,"uris":["http://zotero.org/users/2234377/items/6UW7XJTB"],"uri":["http://zotero.org/users/2234377/items/6UW7XJTB"],"itemData":{"id":3806,"type":"article-journal","abstract":"To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w:instrText>
      </w:r>
      <w:r>
        <w:rPr/>
      </w:r>
      <w:r>
        <w:rPr/>
        <w:fldChar w:fldCharType="separate"/>
      </w:r>
      <w:r>
        <w:rPr/>
      </w:r>
      <w:r>
        <w:rPr>
          <w:vertAlign w:val="superscript"/>
          <w:lang w:val="en-GB"/>
        </w:rPr>
        <w:t>4</w:t>
      </w:r>
      <w:r>
        <w:rPr/>
      </w:r>
      <w:r>
        <w:rPr/>
        <w:fldChar w:fldCharType="end"/>
      </w:r>
      <w:r>
        <w:rPr/>
        <w:t xml:space="preserve">) both when comparing to the entire proteome (Supplementary Figure 7b) or to non-CDK phosphosites (Figure 4e). CDK substrates had about twice the density of canonical and minimal CDK1 consensus motifs as non-CDK substrates (Supplementary Figure 7c). The results were similar when analysing the 436 curated human CDK1-family phosphosites from the Phosphosite database (ref), and for our experimentally-determined </w:t>
      </w:r>
      <w:r>
        <w:rPr>
          <w:i/>
          <w:iCs/>
        </w:rPr>
        <w:t xml:space="preserve">Xenopus </w:t>
      </w:r>
      <w:r>
        <w:rPr/>
        <w:t>oscillating sites on proteins that have homologues phosphorylated by CDKs in yeast or human (Figure 4e), suggesting conservation throughout eukaryotes.</w:t>
      </w:r>
    </w:p>
    <w:p>
      <w:pPr>
        <w:pStyle w:val="Normal"/>
        <w:spacing w:lineRule="auto" w:line="360"/>
        <w:ind w:firstLine="720"/>
        <w:jc w:val="both"/>
        <w:rPr/>
      </w:pPr>
      <w:commentRangeStart w:id="22"/>
      <w:r>
        <w:rPr/>
        <w:t>As expected, ignoring compositional bias, minimal consensus motifs (S/TP) were significantly enriched in IDR even among phosphorylated proteins not identified as CDK1 substrates</w:t>
      </w:r>
      <w:ins w:id="2" w:author="Unknown Author" w:date="2020-08-18T23:33:09Z">
        <w:r>
          <w:rPr/>
        </w:r>
      </w:ins>
      <w:commentRangeEnd w:id="22"/>
      <w:r>
        <w:commentReference w:id="22"/>
      </w:r>
      <w:r>
        <w:rPr/>
        <w:t xml:space="preserve"> (Figure 4f), but the proteins with the highest density of motifs in predicted IDR were all CDK1 targets. If preferential CDK-mediated phosphorylation in IDR is simply attributable to the increased fraction of phosphorylatable amino acids in IDR, then the same should be true for CDK-independent phosphosites. To test this, we generated a contingency table of the ratio of CDK-dependent to CDK-independent phosphorylated serine and threonine residues in both ordered and disordered regions for each CDK target. We then computed a compound ratio for all CDK targets, which should be &gt;1 if CDK phosphosites are preferentially located in IDR relative to other phosphosites. This was true for all IDR prediction methods in yeast, </w:t>
      </w:r>
      <w:r>
        <w:rPr>
          <w:i/>
          <w:iCs/>
        </w:rPr>
        <w:t>Xenopus</w:t>
      </w:r>
      <w:r>
        <w:rPr/>
        <w:t xml:space="preserve"> and human (Fig 4g), confirming cross-species specific enrichment of CDK1/2-dependent phosphorylation in IDR.</w:t>
      </w:r>
    </w:p>
    <w:p>
      <w:pPr>
        <w:pStyle w:val="Normal"/>
        <w:spacing w:lineRule="auto" w:line="360"/>
        <w:ind w:firstLine="720"/>
        <w:jc w:val="both"/>
        <w:rPr>
          <w:b/>
          <w:b/>
          <w:bCs/>
        </w:rPr>
      </w:pPr>
      <w:r>
        <w:rPr>
          <w:iCs/>
        </w:rPr>
        <w:t xml:space="preserve">IDRs are key drivers of liquid-liquid phase separation </w:t>
      </w:r>
      <w:r>
        <w:fldChar w:fldCharType="begin"/>
      </w:r>
      <w:r>
        <w:rPr>
          <w:iCs/>
        </w:rPr>
        <w:instrText>ADDIN EN.CITE</w:instrText>
      </w:r>
      <w:r>
        <w:rPr>
          <w:iCs/>
        </w:rPr>
      </w:r>
      <w:r>
        <w:fldChar w:fldCharType="begin"/>
      </w:r>
      <w:r>
        <w:rPr>
          <w:iCs/>
        </w:rPr>
        <w:instrText>ADDIN EN.CITE.DATA</w:instrText>
      </w:r>
      <w:r>
        <w:rPr>
          <w:iCs/>
        </w:rPr>
      </w:r>
      <w:r>
        <w:rPr>
          <w:iCs/>
        </w:rPr>
        <w:fldChar w:fldCharType="separate"/>
      </w:r>
      <w:r>
        <w:rPr>
          <w:iCs/>
        </w:rPr>
      </w:r>
      <w:r>
        <w:rPr>
          <w:iCs/>
        </w:rPr>
      </w:r>
      <w:r>
        <w:rPr>
          <w:iCs/>
        </w:rPr>
        <w:fldChar w:fldCharType="end"/>
      </w:r>
      <w:r>
        <w:rPr>
          <w:iCs/>
        </w:rPr>
        <w:fldChar w:fldCharType="separate"/>
      </w:r>
      <w:r>
        <w:rPr>
          <w:iCs/>
        </w:rPr>
      </w:r>
      <w:r>
        <w:rPr>
          <w:iCs/>
          <w:vertAlign w:val="superscript"/>
        </w:rPr>
        <w:t>35,36</w:t>
      </w:r>
      <w:r>
        <w:rPr>
          <w:iCs/>
        </w:rPr>
      </w:r>
      <w:r>
        <w:rPr>
          <w:iCs/>
        </w:rPr>
        <w:fldChar w:fldCharType="end"/>
      </w:r>
      <w:r>
        <w:rPr>
          <w:iCs/>
        </w:rPr>
        <w:t xml:space="preserve"> which is thought to drive</w:t>
      </w:r>
      <w:r>
        <w:rPr/>
        <w:t xml:space="preserve"> formation of membrane-less organelles (MLO) including </w:t>
      </w:r>
      <w:r>
        <w:rPr>
          <w:lang w:val="en-GB"/>
        </w:rPr>
        <w:t>NPC, nucleoli, Cajal bodies, PML-nuclear bodies, P-bodies, stress granules and splicing speckles</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r>
      <w:r>
        <w:rPr>
          <w:vertAlign w:val="superscript"/>
          <w:lang w:val="en-GB"/>
        </w:rPr>
        <w:t>36-39</w:t>
      </w:r>
      <w:r>
        <w:rPr>
          <w:lang w:val="en-GB"/>
        </w:rPr>
      </w:r>
      <w:r>
        <w:rPr>
          <w:lang w:val="en-GB"/>
        </w:rPr>
        <w:fldChar w:fldCharType="end"/>
      </w:r>
      <w:r>
        <w:rPr>
          <w:lang w:val="en-GB"/>
        </w:rPr>
        <w:t xml:space="preserve">, which are assembled and disassembled during the cell cycle. Phase separation </w:t>
      </w:r>
      <w:r>
        <w:rPr/>
        <w:t>relies on weak electrostatic interactions between IDR that are likely disrupted by phosphorylation, a known regulatory mechanism for cell cycle-dependent regulation of MLOs</w:t>
      </w:r>
      <w:r>
        <w:fldChar w:fldCharType="begin"/>
      </w:r>
      <w:r>
        <w:rPr/>
        <w:instrText>ADDIN EN.CITE</w:instrText>
      </w:r>
      <w:r>
        <w:rPr/>
      </w:r>
      <w:r>
        <w:fldChar w:fldCharType="begin"/>
      </w:r>
      <w:r>
        <w:rPr/>
        <w:instrText>ADDIN EN.CITE.DATA</w:instrText>
      </w:r>
      <w:r>
        <w:rPr/>
      </w:r>
      <w:r>
        <w:rPr/>
        <w:fldChar w:fldCharType="separate"/>
      </w:r>
      <w:r>
        <w:rPr/>
      </w:r>
      <w:r>
        <w:rPr/>
      </w:r>
      <w:r>
        <w:rPr/>
        <w:fldChar w:fldCharType="end"/>
      </w:r>
      <w:r>
        <w:rPr/>
        <w:fldChar w:fldCharType="separate"/>
      </w:r>
      <w:r>
        <w:rPr/>
      </w:r>
      <w:r>
        <w:rPr>
          <w:vertAlign w:val="superscript"/>
        </w:rPr>
        <w:t>40-42</w:t>
      </w:r>
      <w:r>
        <w:rPr/>
      </w:r>
      <w:r>
        <w:rPr/>
        <w:fldChar w:fldCharType="end"/>
      </w:r>
      <w:r>
        <w:rPr/>
        <w:t xml:space="preserve">. By examining manual curated proteomics data from MLOs, we asked whether their components are represented among experimentally verified CDK substrates. We found that at least X (X%) CDK substrates have been identified as MLO components, which, since MLOs including highly abundant proteins of MLOs such as coilin (Cajal bodies), nucleophosmin (nucleoli), 53BP1 (53BP1 bodies) and PML (PML bodies) (Fig 4h). In these proteins, as in oscillating phosphosites </w:t>
      </w:r>
      <w:r>
        <w:rPr>
          <w:i/>
          <w:iCs/>
        </w:rPr>
        <w:t>in vivo</w:t>
      </w:r>
      <w:r>
        <w:rPr/>
        <w:t>, the CDK-phosphosite is located exclusively in predicted IDR (Fig 4i).</w:t>
      </w:r>
      <w:r>
        <w:rPr>
          <w:b/>
          <w:bCs/>
        </w:rPr>
        <w:t xml:space="preserve"> </w:t>
      </w:r>
    </w:p>
    <w:p>
      <w:pPr>
        <w:pStyle w:val="Normal"/>
        <w:spacing w:lineRule="auto" w:line="360"/>
        <w:ind w:firstLine="720"/>
        <w:jc w:val="both"/>
        <w:rPr>
          <w:b/>
          <w:b/>
          <w:bCs/>
          <w:i/>
          <w:i/>
        </w:rPr>
      </w:pPr>
      <w:r>
        <w:rPr>
          <w:iCs/>
        </w:rPr>
        <w:t>In conclusion, this work reveals that CDK sites are both quantitatively and qualitatively different from other oscillating phosphosites: they predominate, occur in a coordinated manner on multiple proteins of similar complexes, and are more highly-enriched within IDR. Since they also tend to cluster (refs Durbin, Holt), we speculate that their coordinated phosphorylation by CDKs at mitosis should destabilise weak interactions between IDR to promote MLO disassembly, thus acting analogously to a detergent that dissolves liquid phase boundaries. In contrast, non-proline-directed sites are enriched in highly charged residues which may form salt-bridges, minimizing the impact of the phosphorylation on local structure and requiring more specialized kinases. Detailed biochemical and structural studies will be required to verify these hypotheses.</w:t>
      </w:r>
    </w:p>
    <w:p>
      <w:pPr>
        <w:pStyle w:val="Normal"/>
        <w:spacing w:lineRule="auto" w:line="360"/>
        <w:ind w:firstLine="720"/>
        <w:jc w:val="both"/>
        <w:rPr/>
      </w:pPr>
      <w:r>
        <w:rPr/>
      </w:r>
    </w:p>
    <w:p>
      <w:pPr>
        <w:pStyle w:val="EndNoteBibliography"/>
        <w:ind w:left="720" w:hanging="720"/>
        <w:rPr/>
      </w:pPr>
      <w:r>
        <w:fldChar w:fldCharType="begin"/>
      </w:r>
      <w:r>
        <w:rPr/>
        <w:instrText>ADDIN EN.REFLIST</w:instrText>
      </w:r>
      <w:r>
        <w:rPr/>
      </w:r>
      <w:r>
        <w:rPr/>
        <w:fldChar w:fldCharType="separate"/>
      </w:r>
      <w:r>
        <w:rPr/>
        <w:t>1</w:t>
        <w:tab/>
        <w:t xml:space="preserve">Fisher, D. L. &amp; Nurse, P. A single fission yeast mitotic cyclin B p34cdc2 kinase promotes both S-phase and mitosis in the absence of G1 cyclins. </w:t>
      </w:r>
      <w:r>
        <w:rPr>
          <w:i/>
        </w:rPr>
        <w:t>EMBO J</w:t>
      </w:r>
      <w:r>
        <w:rPr/>
        <w:t xml:space="preserve"> </w:t>
      </w:r>
      <w:r>
        <w:rPr>
          <w:b/>
        </w:rPr>
        <w:t>15</w:t>
      </w:r>
      <w:r>
        <w:rPr/>
        <w:t>, 850-860 (1996).</w:t>
      </w:r>
    </w:p>
    <w:p>
      <w:pPr>
        <w:pStyle w:val="EndNoteBibliography"/>
        <w:ind w:left="720" w:hanging="720"/>
        <w:rPr/>
      </w:pPr>
      <w:r>
        <w:rPr/>
        <w:t>2</w:t>
        <w:tab/>
        <w:t xml:space="preserve">Coudreuse, D. &amp; Nurse, P. Driving the cell cycle with a minimal CDK control network. </w:t>
      </w:r>
      <w:r>
        <w:rPr>
          <w:i/>
        </w:rPr>
        <w:t>Nature</w:t>
      </w:r>
      <w:r>
        <w:rPr/>
        <w:t xml:space="preserve"> </w:t>
      </w:r>
      <w:r>
        <w:rPr>
          <w:b/>
        </w:rPr>
        <w:t>468</w:t>
      </w:r>
      <w:r>
        <w:rPr/>
        <w:t>, 1074-1079, doi:10.1038/nature09543 (2010).</w:t>
      </w:r>
    </w:p>
    <w:p>
      <w:pPr>
        <w:pStyle w:val="EndNoteBibliography"/>
        <w:ind w:left="720" w:hanging="720"/>
        <w:rPr/>
      </w:pPr>
      <w:r>
        <w:rPr/>
        <w:t>3</w:t>
        <w:tab/>
        <w:t>Post, H.</w:t>
      </w:r>
      <w:r>
        <w:rPr>
          <w:i/>
        </w:rPr>
        <w:t xml:space="preserve"> et al.</w:t>
      </w:r>
      <w:r>
        <w:rPr/>
        <w:t xml:space="preserve"> Robust, Sensitive, and Automated Phosphopeptide Enrichment Optimized for Low Sample Amounts Applied to Primary Hippocampal Neurons. </w:t>
      </w:r>
      <w:r>
        <w:rPr>
          <w:i/>
        </w:rPr>
        <w:t>J Proteome Res</w:t>
      </w:r>
      <w:r>
        <w:rPr/>
        <w:t xml:space="preserve"> </w:t>
      </w:r>
      <w:r>
        <w:rPr>
          <w:b/>
        </w:rPr>
        <w:t>16</w:t>
      </w:r>
      <w:r>
        <w:rPr/>
        <w:t>, 728-737, doi:10.1021/acs.jproteome.6b00753 (2017).</w:t>
      </w:r>
    </w:p>
    <w:p>
      <w:pPr>
        <w:pStyle w:val="EndNoteBibliography"/>
        <w:ind w:left="720" w:hanging="720"/>
        <w:rPr/>
      </w:pPr>
      <w:r>
        <w:rPr/>
        <w:t>4</w:t>
        <w:tab/>
        <w:t xml:space="preserve">Wright, P. E. &amp; Dyson, H. J. Intrinsically disordered proteins in cellular signalling and regulation. </w:t>
      </w:r>
      <w:r>
        <w:rPr>
          <w:i/>
        </w:rPr>
        <w:t>Nat Rev Mol Cell Biol</w:t>
      </w:r>
      <w:r>
        <w:rPr/>
        <w:t xml:space="preserve"> </w:t>
      </w:r>
      <w:r>
        <w:rPr>
          <w:b/>
        </w:rPr>
        <w:t>16</w:t>
      </w:r>
      <w:r>
        <w:rPr/>
        <w:t>, 18-29, doi:10.1038/nrm3920 (2015).</w:t>
      </w:r>
    </w:p>
    <w:p>
      <w:pPr>
        <w:pStyle w:val="EndNoteBibliography"/>
        <w:ind w:left="720" w:hanging="720"/>
        <w:rPr/>
      </w:pPr>
      <w:r>
        <w:rPr/>
        <w:t>5</w:t>
        <w:tab/>
        <w:t xml:space="preserve">Errico, A., Deshmukh, K., Tanaka, Y., Pozniakovsky, A. &amp; Hunt, T. Identification of substrates for cyclin dependent kinases. </w:t>
      </w:r>
      <w:r>
        <w:rPr>
          <w:i/>
        </w:rPr>
        <w:t>Adv Enzyme Regul</w:t>
      </w:r>
      <w:r>
        <w:rPr/>
        <w:t xml:space="preserve"> </w:t>
      </w:r>
      <w:r>
        <w:rPr>
          <w:b/>
        </w:rPr>
        <w:t>50</w:t>
      </w:r>
      <w:r>
        <w:rPr/>
        <w:t>, 375-399, doi:10.1016/j.advenzreg.2009.12.001 (2010).</w:t>
      </w:r>
    </w:p>
    <w:p>
      <w:pPr>
        <w:pStyle w:val="EndNoteBibliography"/>
        <w:ind w:left="720" w:hanging="720"/>
        <w:rPr/>
      </w:pPr>
      <w:r>
        <w:rPr/>
        <w:t>6</w:t>
        <w:tab/>
        <w:t>Ubersax, J. A.</w:t>
      </w:r>
      <w:r>
        <w:rPr>
          <w:i/>
        </w:rPr>
        <w:t xml:space="preserve"> et al.</w:t>
      </w:r>
      <w:r>
        <w:rPr/>
        <w:t xml:space="preserve"> Targets of the cyclin-dependent kinase Cdk1. </w:t>
      </w:r>
      <w:r>
        <w:rPr>
          <w:i/>
        </w:rPr>
        <w:t>Nature</w:t>
      </w:r>
      <w:r>
        <w:rPr/>
        <w:t xml:space="preserve"> </w:t>
      </w:r>
      <w:r>
        <w:rPr>
          <w:b/>
        </w:rPr>
        <w:t>425</w:t>
      </w:r>
      <w:r>
        <w:rPr/>
        <w:t>, 859-864, doi:10.1038/nature02062 (2003).</w:t>
      </w:r>
    </w:p>
    <w:p>
      <w:pPr>
        <w:pStyle w:val="EndNoteBibliography"/>
        <w:ind w:left="720" w:hanging="720"/>
        <w:rPr/>
      </w:pPr>
      <w:r>
        <w:rPr/>
        <w:t>7</w:t>
        <w:tab/>
        <w:t xml:space="preserve">Blethrow, J. D., Glavy, J. S., Morgan, D. O. &amp; Shokat, K. M. Covalent capture of kinase-specific phosphopeptides reveals Cdk1-cyclin B substrates. </w:t>
      </w:r>
      <w:r>
        <w:rPr>
          <w:i/>
        </w:rPr>
        <w:t>Proc Natl Acad Sci U S A</w:t>
      </w:r>
      <w:r>
        <w:rPr/>
        <w:t xml:space="preserve"> </w:t>
      </w:r>
      <w:r>
        <w:rPr>
          <w:b/>
        </w:rPr>
        <w:t>105</w:t>
      </w:r>
      <w:r>
        <w:rPr/>
        <w:t>, 1442-1447, doi:10.1073/pnas.0708966105 (2008).</w:t>
      </w:r>
    </w:p>
    <w:p>
      <w:pPr>
        <w:pStyle w:val="EndNoteBibliography"/>
        <w:ind w:left="720" w:hanging="720"/>
        <w:rPr/>
      </w:pPr>
      <w:r>
        <w:rPr/>
        <w:t>8</w:t>
        <w:tab/>
        <w:t>Chi, Y.</w:t>
      </w:r>
      <w:r>
        <w:rPr>
          <w:i/>
        </w:rPr>
        <w:t xml:space="preserve"> et al.</w:t>
      </w:r>
      <w:r>
        <w:rPr/>
        <w:t xml:space="preserve"> Identification of CDK2 substrates in human cell lysates. </w:t>
      </w:r>
      <w:r>
        <w:rPr>
          <w:i/>
        </w:rPr>
        <w:t>Genome Biol</w:t>
      </w:r>
      <w:r>
        <w:rPr/>
        <w:t xml:space="preserve"> </w:t>
      </w:r>
      <w:r>
        <w:rPr>
          <w:b/>
        </w:rPr>
        <w:t>9</w:t>
      </w:r>
      <w:r>
        <w:rPr/>
        <w:t>, R149, doi:10.1186/gb-2008-9-10-r149 (2008).</w:t>
      </w:r>
    </w:p>
    <w:p>
      <w:pPr>
        <w:pStyle w:val="EndNoteBibliography"/>
        <w:ind w:left="720" w:hanging="720"/>
        <w:rPr/>
      </w:pPr>
      <w:r>
        <w:rPr/>
        <w:t>9</w:t>
        <w:tab/>
        <w:t xml:space="preserve">Lim, S. &amp; Kaldis, P. Cdks, cyclins and CKIs: roles beyond cell cycle regulation. </w:t>
      </w:r>
      <w:r>
        <w:rPr>
          <w:i/>
        </w:rPr>
        <w:t>Development</w:t>
      </w:r>
      <w:r>
        <w:rPr/>
        <w:t xml:space="preserve"> </w:t>
      </w:r>
      <w:r>
        <w:rPr>
          <w:b/>
        </w:rPr>
        <w:t>140</w:t>
      </w:r>
      <w:r>
        <w:rPr/>
        <w:t>, 3079-3093, doi:10.1242/dev.091744 (2013).</w:t>
      </w:r>
    </w:p>
    <w:p>
      <w:pPr>
        <w:pStyle w:val="EndNoteBibliography"/>
        <w:ind w:left="720" w:hanging="720"/>
        <w:rPr/>
      </w:pPr>
      <w:r>
        <w:rPr/>
        <w:t>10</w:t>
        <w:tab/>
        <w:t xml:space="preserve">Hydbring, P., Malumbres, M. &amp; Sicinski, P. Non-canonical functions of cell cycle cyclins and cyclin-dependent kinases. </w:t>
      </w:r>
      <w:r>
        <w:rPr>
          <w:i/>
        </w:rPr>
        <w:t>Nat Rev Mol Cell Biol</w:t>
      </w:r>
      <w:r>
        <w:rPr/>
        <w:t xml:space="preserve"> </w:t>
      </w:r>
      <w:r>
        <w:rPr>
          <w:b/>
        </w:rPr>
        <w:t>17</w:t>
      </w:r>
      <w:r>
        <w:rPr/>
        <w:t>, 280-292, doi:10.1038/nrm.2016.27 (2016).</w:t>
      </w:r>
    </w:p>
    <w:p>
      <w:pPr>
        <w:pStyle w:val="EndNoteBibliography"/>
        <w:ind w:left="720" w:hanging="720"/>
        <w:rPr/>
      </w:pPr>
      <w:r>
        <w:rPr/>
        <w:t>11</w:t>
        <w:tab/>
        <w:t xml:space="preserve">Krasinska, L. &amp; Fisher, D. Non-Cell Cycle Functions of the CDK Network in Ciliogenesis: Recycling the Cell Cycle Oscillator. </w:t>
      </w:r>
      <w:r>
        <w:rPr>
          <w:i/>
        </w:rPr>
        <w:t>Bioessays</w:t>
      </w:r>
      <w:r>
        <w:rPr/>
        <w:t xml:space="preserve"> </w:t>
      </w:r>
      <w:r>
        <w:rPr>
          <w:b/>
        </w:rPr>
        <w:t>40</w:t>
      </w:r>
      <w:r>
        <w:rPr/>
        <w:t>, e1800016, doi:10.1002/bies.201800016 (2018).</w:t>
      </w:r>
    </w:p>
    <w:p>
      <w:pPr>
        <w:pStyle w:val="EndNoteBibliography"/>
        <w:ind w:left="720" w:hanging="720"/>
        <w:rPr/>
      </w:pPr>
      <w:r>
        <w:rPr/>
        <w:t>12</w:t>
        <w:tab/>
        <w:t xml:space="preserve">Purvis, J. E. &amp; Lahav, G. Encoding and decoding cellular information through signaling dynamics. </w:t>
      </w:r>
      <w:r>
        <w:rPr>
          <w:i/>
        </w:rPr>
        <w:t>Cell</w:t>
      </w:r>
      <w:r>
        <w:rPr/>
        <w:t xml:space="preserve"> </w:t>
      </w:r>
      <w:r>
        <w:rPr>
          <w:b/>
        </w:rPr>
        <w:t>152</w:t>
      </w:r>
      <w:r>
        <w:rPr/>
        <w:t>, 945-956, doi:10.1016/j.cell.2013.02.005 (2013).</w:t>
      </w:r>
    </w:p>
    <w:p>
      <w:pPr>
        <w:pStyle w:val="EndNoteBibliography"/>
        <w:ind w:left="720" w:hanging="720"/>
        <w:rPr/>
      </w:pPr>
      <w:r>
        <w:rPr/>
        <w:t>13</w:t>
        <w:tab/>
        <w:t>Ly, T.</w:t>
      </w:r>
      <w:r>
        <w:rPr>
          <w:i/>
        </w:rPr>
        <w:t xml:space="preserve"> et al.</w:t>
      </w:r>
      <w:r>
        <w:rPr/>
        <w:t xml:space="preserve"> Proteomic analysis of cell cycle progression in asynchronous cultures, including mitotic subphases, using PRIMMUS. </w:t>
      </w:r>
      <w:r>
        <w:rPr>
          <w:i/>
        </w:rPr>
        <w:t>Elife</w:t>
      </w:r>
      <w:r>
        <w:rPr/>
        <w:t xml:space="preserve"> </w:t>
      </w:r>
      <w:r>
        <w:rPr>
          <w:b/>
        </w:rPr>
        <w:t>6</w:t>
      </w:r>
      <w:r>
        <w:rPr/>
        <w:t>, doi:10.7554/eLife.27574 (2017).</w:t>
      </w:r>
    </w:p>
    <w:p>
      <w:pPr>
        <w:pStyle w:val="EndNoteBibliography"/>
        <w:ind w:left="720" w:hanging="720"/>
        <w:rPr/>
      </w:pPr>
      <w:r>
        <w:rPr/>
        <w:t>14</w:t>
        <w:tab/>
        <w:t xml:space="preserve">Budnik, B., Levy, E., Harmange, G. &amp; Slavov, N. SCoPE-MS: mass spectrometry of single mammalian cells quantifies proteome heterogeneity during cell differentiation. </w:t>
      </w:r>
      <w:r>
        <w:rPr>
          <w:i/>
        </w:rPr>
        <w:t>Genome Biol</w:t>
      </w:r>
      <w:r>
        <w:rPr/>
        <w:t xml:space="preserve"> </w:t>
      </w:r>
      <w:r>
        <w:rPr>
          <w:b/>
        </w:rPr>
        <w:t>19</w:t>
      </w:r>
      <w:r>
        <w:rPr/>
        <w:t>, 161, doi:10.1186/s13059-018-1547-5 (2018).</w:t>
      </w:r>
    </w:p>
    <w:p>
      <w:pPr>
        <w:pStyle w:val="EndNoteBibliography"/>
        <w:ind w:left="720" w:hanging="720"/>
        <w:rPr/>
      </w:pPr>
      <w:r>
        <w:rPr/>
        <w:t>15</w:t>
        <w:tab/>
        <w:t xml:space="preserve">Lombard-Banek, C., Moody, S. A., Manzini, M. C. &amp; Nemes, P. Microsampling Capillary Electrophoresis Mass Spectrometry Enables Single-Cell Proteomics in Complex Tissues: Developing Cell Clones in Live Xenopus laevis and Zebrafish Embryos. </w:t>
      </w:r>
      <w:r>
        <w:rPr>
          <w:i/>
        </w:rPr>
        <w:t>Anal Chem</w:t>
      </w:r>
      <w:r>
        <w:rPr/>
        <w:t xml:space="preserve"> </w:t>
      </w:r>
      <w:r>
        <w:rPr>
          <w:b/>
        </w:rPr>
        <w:t>91</w:t>
      </w:r>
      <w:r>
        <w:rPr/>
        <w:t>, 4797-4805, doi:10.1021/acs.analchem.9b00345 (2019).</w:t>
      </w:r>
    </w:p>
    <w:p>
      <w:pPr>
        <w:pStyle w:val="EndNoteBibliography"/>
        <w:ind w:left="720" w:hanging="720"/>
        <w:rPr/>
      </w:pPr>
      <w:r>
        <w:rPr/>
        <w:t>16</w:t>
        <w:tab/>
        <w:t xml:space="preserve">Newport, J. &amp; Kirschner, M. A major developmental transition in early Xenopus embryos: I. characterization and timing of cellular changes at the midblastula stage. </w:t>
      </w:r>
      <w:r>
        <w:rPr>
          <w:i/>
        </w:rPr>
        <w:t>Cell</w:t>
      </w:r>
      <w:r>
        <w:rPr/>
        <w:t xml:space="preserve"> </w:t>
      </w:r>
      <w:r>
        <w:rPr>
          <w:b/>
        </w:rPr>
        <w:t>30</w:t>
      </w:r>
      <w:r>
        <w:rPr/>
        <w:t>, 675-686, doi:10.1016/0092-8674(82)90272-0 (1982).</w:t>
      </w:r>
    </w:p>
    <w:p>
      <w:pPr>
        <w:pStyle w:val="EndNoteBibliography"/>
        <w:ind w:left="720" w:hanging="720"/>
        <w:rPr/>
      </w:pPr>
      <w:r>
        <w:rPr/>
        <w:t>17</w:t>
        <w:tab/>
        <w:t xml:space="preserve">Newport, J. W. &amp; Kirschner, M. W. Regulation of the cell cycle during early Xenopus development. </w:t>
      </w:r>
      <w:r>
        <w:rPr>
          <w:i/>
        </w:rPr>
        <w:t>Cell</w:t>
      </w:r>
      <w:r>
        <w:rPr/>
        <w:t xml:space="preserve"> </w:t>
      </w:r>
      <w:r>
        <w:rPr>
          <w:b/>
        </w:rPr>
        <w:t>37</w:t>
      </w:r>
      <w:r>
        <w:rPr/>
        <w:t>, 731-742, doi:10.1016/0092-8674(84)90409-4 (1984).</w:t>
      </w:r>
    </w:p>
    <w:p>
      <w:pPr>
        <w:pStyle w:val="EndNoteBibliography"/>
        <w:ind w:left="720" w:hanging="720"/>
        <w:rPr>
          <w:lang w:val="nl-NL"/>
        </w:rPr>
      </w:pPr>
      <w:r>
        <w:rPr/>
        <w:t>18</w:t>
        <w:tab/>
        <w:t xml:space="preserve">Tokmakov, A. A., Stefanov, V. E., Iwasaki, T., Sato, K. &amp; Fukami, Y. Calcium signaling and meiotic exit at fertilization in Xenopus egg. </w:t>
      </w:r>
      <w:r>
        <w:rPr>
          <w:i/>
          <w:lang w:val="nl-NL"/>
        </w:rPr>
        <w:t>Int J Mol Sci</w:t>
      </w:r>
      <w:r>
        <w:rPr>
          <w:lang w:val="nl-NL"/>
        </w:rPr>
        <w:t xml:space="preserve"> </w:t>
      </w:r>
      <w:r>
        <w:rPr>
          <w:b/>
          <w:lang w:val="nl-NL"/>
        </w:rPr>
        <w:t>15</w:t>
      </w:r>
      <w:r>
        <w:rPr>
          <w:lang w:val="nl-NL"/>
        </w:rPr>
        <w:t>, 18659-18676, doi:10.3390/ijms151018659 (2014).</w:t>
      </w:r>
    </w:p>
    <w:p>
      <w:pPr>
        <w:pStyle w:val="EndNoteBibliography"/>
        <w:ind w:left="720" w:hanging="720"/>
        <w:rPr/>
      </w:pPr>
      <w:r>
        <w:rPr>
          <w:lang w:val="nl-NL"/>
        </w:rPr>
        <w:t>19</w:t>
        <w:tab/>
        <w:t>Presler, M.</w:t>
      </w:r>
      <w:r>
        <w:rPr>
          <w:i/>
          <w:lang w:val="nl-NL"/>
        </w:rPr>
        <w:t xml:space="preserve"> et al.</w:t>
      </w:r>
      <w:r>
        <w:rPr>
          <w:lang w:val="nl-NL"/>
        </w:rPr>
        <w:t xml:space="preserve"> </w:t>
      </w:r>
      <w:r>
        <w:rPr/>
        <w:t xml:space="preserve">Proteomics of phosphorylation and protein dynamics during fertilization and meiotic exit in the Xenopus egg. </w:t>
      </w:r>
      <w:r>
        <w:rPr>
          <w:i/>
        </w:rPr>
        <w:t>Proc Natl Acad Sci U S A</w:t>
      </w:r>
      <w:r>
        <w:rPr/>
        <w:t xml:space="preserve"> </w:t>
      </w:r>
      <w:r>
        <w:rPr>
          <w:b/>
        </w:rPr>
        <w:t>114</w:t>
      </w:r>
      <w:r>
        <w:rPr/>
        <w:t>, E10838-E10847, doi:10.1073/pnas.1709207114 (2017).</w:t>
      </w:r>
    </w:p>
    <w:p>
      <w:pPr>
        <w:pStyle w:val="EndNoteBibliography"/>
        <w:ind w:left="720" w:hanging="720"/>
        <w:rPr/>
      </w:pPr>
      <w:r>
        <w:rPr/>
        <w:t>20</w:t>
        <w:tab/>
        <w:t xml:space="preserve">Nishikata, T., Goto, T., Yagi, H. &amp; Ishii, H. Massive cytoplasmic transport and microtubule organization in fertilized chordate eggs. </w:t>
      </w:r>
      <w:r>
        <w:rPr>
          <w:i/>
        </w:rPr>
        <w:t>Dev Biol</w:t>
      </w:r>
      <w:r>
        <w:rPr/>
        <w:t xml:space="preserve"> </w:t>
      </w:r>
      <w:r>
        <w:rPr>
          <w:b/>
        </w:rPr>
        <w:t>448</w:t>
      </w:r>
      <w:r>
        <w:rPr/>
        <w:t>, 154-160, doi:10.1016/j.ydbio.2018.11.019 (2019).</w:t>
      </w:r>
    </w:p>
    <w:p>
      <w:pPr>
        <w:pStyle w:val="EndNoteBibliography"/>
        <w:ind w:left="720" w:hanging="720"/>
        <w:rPr/>
      </w:pPr>
      <w:r>
        <w:rPr/>
        <w:t>21</w:t>
        <w:tab/>
        <w:t xml:space="preserve">Voronina, E., Seydoux, G., Sassone-Corsi, P. &amp; Nagamori, I. RNA granules in germ cells. </w:t>
      </w:r>
      <w:r>
        <w:rPr>
          <w:i/>
        </w:rPr>
        <w:t>Cold Spring Harb Perspect Biol</w:t>
      </w:r>
      <w:r>
        <w:rPr/>
        <w:t xml:space="preserve"> </w:t>
      </w:r>
      <w:r>
        <w:rPr>
          <w:b/>
        </w:rPr>
        <w:t>3</w:t>
      </w:r>
      <w:r>
        <w:rPr/>
        <w:t>, doi:10.1101/cshperspect.a002774 (2011).</w:t>
      </w:r>
    </w:p>
    <w:p>
      <w:pPr>
        <w:pStyle w:val="EndNoteBibliography"/>
        <w:ind w:left="720" w:hanging="720"/>
        <w:rPr/>
      </w:pPr>
      <w:r>
        <w:rPr/>
        <w:t>22</w:t>
        <w:tab/>
        <w:t>Rowning, B. A.</w:t>
      </w:r>
      <w:r>
        <w:rPr>
          <w:i/>
        </w:rPr>
        <w:t xml:space="preserve"> et al.</w:t>
      </w:r>
      <w:r>
        <w:rPr/>
        <w:t xml:space="preserve"> Microtubule-mediated transport of organelles and localization of beta-catenin to the future dorsal side of Xenopus eggs. </w:t>
      </w:r>
      <w:r>
        <w:rPr>
          <w:i/>
        </w:rPr>
        <w:t>Proc Natl Acad Sci U S A</w:t>
      </w:r>
      <w:r>
        <w:rPr/>
        <w:t xml:space="preserve"> </w:t>
      </w:r>
      <w:r>
        <w:rPr>
          <w:b/>
        </w:rPr>
        <w:t>94</w:t>
      </w:r>
      <w:r>
        <w:rPr/>
        <w:t>, 1224-1229, doi:10.1073/pnas.94.4.1224 (1997).</w:t>
      </w:r>
    </w:p>
    <w:p>
      <w:pPr>
        <w:pStyle w:val="EndNoteBibliography"/>
        <w:ind w:left="720" w:hanging="720"/>
        <w:rPr>
          <w:lang w:val="nl-NL"/>
        </w:rPr>
      </w:pPr>
      <w:r>
        <w:rPr/>
        <w:t>23</w:t>
        <w:tab/>
        <w:t xml:space="preserve">Clift, D. &amp; Schuh, M. Restarting life: fertilization and the transition from meiosis to mitosis. </w:t>
      </w:r>
      <w:r>
        <w:rPr>
          <w:i/>
          <w:lang w:val="nl-NL"/>
        </w:rPr>
        <w:t>Nat Rev Mol Cell Biol</w:t>
      </w:r>
      <w:r>
        <w:rPr>
          <w:lang w:val="nl-NL"/>
        </w:rPr>
        <w:t xml:space="preserve"> </w:t>
      </w:r>
      <w:r>
        <w:rPr>
          <w:b/>
          <w:lang w:val="nl-NL"/>
        </w:rPr>
        <w:t>14</w:t>
      </w:r>
      <w:r>
        <w:rPr>
          <w:lang w:val="nl-NL"/>
        </w:rPr>
        <w:t>, 549-562, doi:10.1038/nrm3643 (2013).</w:t>
      </w:r>
    </w:p>
    <w:p>
      <w:pPr>
        <w:pStyle w:val="EndNoteBibliography"/>
        <w:ind w:left="720" w:hanging="720"/>
        <w:rPr>
          <w:lang w:val="fr-FR"/>
        </w:rPr>
      </w:pPr>
      <w:r>
        <w:rPr>
          <w:lang w:val="nl-NL"/>
        </w:rPr>
        <w:t>24</w:t>
        <w:tab/>
        <w:t>Linder, M. I.</w:t>
      </w:r>
      <w:r>
        <w:rPr>
          <w:i/>
          <w:lang w:val="nl-NL"/>
        </w:rPr>
        <w:t xml:space="preserve"> et al.</w:t>
      </w:r>
      <w:r>
        <w:rPr>
          <w:lang w:val="nl-NL"/>
        </w:rPr>
        <w:t xml:space="preserve"> </w:t>
      </w:r>
      <w:r>
        <w:rPr/>
        <w:t xml:space="preserve">Mitotic Disassembly of Nuclear Pore Complexes Involves CDK1- and PLK1-Mediated Phosphorylation of Key Interconnecting Nucleoporins. </w:t>
      </w:r>
      <w:r>
        <w:rPr>
          <w:i/>
          <w:lang w:val="fr-FR"/>
        </w:rPr>
        <w:t>Dev Cell</w:t>
      </w:r>
      <w:r>
        <w:rPr>
          <w:lang w:val="fr-FR"/>
        </w:rPr>
        <w:t xml:space="preserve"> </w:t>
      </w:r>
      <w:r>
        <w:rPr>
          <w:b/>
          <w:lang w:val="fr-FR"/>
        </w:rPr>
        <w:t>43</w:t>
      </w:r>
      <w:r>
        <w:rPr>
          <w:lang w:val="fr-FR"/>
        </w:rPr>
        <w:t>, 141-156 e147, doi:10.1016/j.devcel.2017.08.020 (2017).</w:t>
      </w:r>
    </w:p>
    <w:p>
      <w:pPr>
        <w:pStyle w:val="EndNoteBibliography"/>
        <w:ind w:left="720" w:hanging="720"/>
        <w:rPr/>
      </w:pPr>
      <w:r>
        <w:rPr>
          <w:lang w:val="fr-FR"/>
        </w:rPr>
        <w:t>25</w:t>
        <w:tab/>
        <w:t>Laurell, E.</w:t>
      </w:r>
      <w:r>
        <w:rPr>
          <w:i/>
          <w:lang w:val="fr-FR"/>
        </w:rPr>
        <w:t xml:space="preserve"> et al.</w:t>
      </w:r>
      <w:r>
        <w:rPr>
          <w:lang w:val="fr-FR"/>
        </w:rPr>
        <w:t xml:space="preserve"> </w:t>
      </w:r>
      <w:r>
        <w:rPr/>
        <w:t xml:space="preserve">Phosphorylation of Nup98 by multiple kinases is crucial for NPC disassembly during mitotic entry. </w:t>
      </w:r>
      <w:r>
        <w:rPr>
          <w:i/>
        </w:rPr>
        <w:t>Cell</w:t>
      </w:r>
      <w:r>
        <w:rPr/>
        <w:t xml:space="preserve"> </w:t>
      </w:r>
      <w:r>
        <w:rPr>
          <w:b/>
        </w:rPr>
        <w:t>144</w:t>
      </w:r>
      <w:r>
        <w:rPr/>
        <w:t>, 539-550, doi:10.1016/j.cell.2011.01.012 (2011).</w:t>
      </w:r>
    </w:p>
    <w:p>
      <w:pPr>
        <w:pStyle w:val="EndNoteBibliography"/>
        <w:ind w:left="720" w:hanging="720"/>
        <w:rPr/>
      </w:pPr>
      <w:r>
        <w:rPr/>
        <w:t>26</w:t>
        <w:tab/>
        <w:t xml:space="preserve">Solari, F. A., Dell'Aica, M., Sickmann, A. &amp; Zahedi, R. P. Why phosphoproteomics is still a challenge. </w:t>
      </w:r>
      <w:r>
        <w:rPr>
          <w:i/>
        </w:rPr>
        <w:t>Mol Biosyst</w:t>
      </w:r>
      <w:r>
        <w:rPr/>
        <w:t xml:space="preserve"> </w:t>
      </w:r>
      <w:r>
        <w:rPr>
          <w:b/>
        </w:rPr>
        <w:t>11</w:t>
      </w:r>
      <w:r>
        <w:rPr/>
        <w:t>, 1487-1493, doi:10.1039/c5mb00024f (2015).</w:t>
      </w:r>
    </w:p>
    <w:p>
      <w:pPr>
        <w:pStyle w:val="EndNoteBibliography"/>
        <w:ind w:left="720" w:hanging="720"/>
        <w:rPr/>
      </w:pPr>
      <w:r>
        <w:rPr/>
        <w:t>27</w:t>
        <w:tab/>
        <w:t xml:space="preserve">Swaffer, M. P., Jones, A. W., Flynn, H. R., Snijders, A. P. &amp; Nurse, P. CDK Substrate Phosphorylation and Ordering the Cell Cycle. </w:t>
      </w:r>
      <w:r>
        <w:rPr>
          <w:i/>
        </w:rPr>
        <w:t>Cell</w:t>
      </w:r>
      <w:r>
        <w:rPr/>
        <w:t xml:space="preserve"> </w:t>
      </w:r>
      <w:r>
        <w:rPr>
          <w:b/>
        </w:rPr>
        <w:t>167</w:t>
      </w:r>
      <w:r>
        <w:rPr/>
        <w:t>, 1750-1761 e1716, doi:10.1016/j.cell.2016.11.034 (2016).</w:t>
      </w:r>
    </w:p>
    <w:p>
      <w:pPr>
        <w:pStyle w:val="EndNoteBibliography"/>
        <w:ind w:left="720" w:hanging="720"/>
        <w:rPr/>
      </w:pPr>
      <w:r>
        <w:rPr/>
        <w:t>28</w:t>
        <w:tab/>
        <w:t>Holt, L. J.</w:t>
      </w:r>
      <w:r>
        <w:rPr>
          <w:i/>
        </w:rPr>
        <w:t xml:space="preserve"> et al.</w:t>
      </w:r>
      <w:r>
        <w:rPr/>
        <w:t xml:space="preserve"> Global analysis of Cdk1 substrate phosphorylation sites provides insights into evolution. </w:t>
      </w:r>
      <w:r>
        <w:rPr>
          <w:i/>
        </w:rPr>
        <w:t>Science</w:t>
      </w:r>
      <w:r>
        <w:rPr/>
        <w:t xml:space="preserve"> </w:t>
      </w:r>
      <w:r>
        <w:rPr>
          <w:b/>
        </w:rPr>
        <w:t>325</w:t>
      </w:r>
      <w:r>
        <w:rPr/>
        <w:t>, 1682-1686, doi:10.1126/science.1172867 (2009).</w:t>
      </w:r>
    </w:p>
    <w:p>
      <w:pPr>
        <w:pStyle w:val="EndNoteBibliography"/>
        <w:ind w:left="720" w:hanging="720"/>
        <w:rPr/>
      </w:pPr>
      <w:r>
        <w:rPr/>
        <w:t>29</w:t>
        <w:tab/>
        <w:t xml:space="preserve">Moses, A. M., Heriche, J. K. &amp; Durbin, R. Clustering of phosphorylation site recognition motifs can be exploited to predict the targets of cyclin-dependent kinase. </w:t>
      </w:r>
      <w:r>
        <w:rPr>
          <w:i/>
        </w:rPr>
        <w:t>Genome Biol</w:t>
      </w:r>
      <w:r>
        <w:rPr/>
        <w:t xml:space="preserve"> </w:t>
      </w:r>
      <w:r>
        <w:rPr>
          <w:b/>
        </w:rPr>
        <w:t>8</w:t>
      </w:r>
      <w:r>
        <w:rPr/>
        <w:t>, R23, doi:10.1186/gb-2007-8-2-r23 (2007).</w:t>
      </w:r>
    </w:p>
    <w:p>
      <w:pPr>
        <w:pStyle w:val="EndNoteBibliography"/>
        <w:ind w:left="720" w:hanging="720"/>
        <w:rPr/>
      </w:pPr>
      <w:r>
        <w:rPr/>
        <w:t>30</w:t>
        <w:tab/>
        <w:t xml:space="preserve">Dosztanyi, Z., Csizmok, V., Tompa, P. &amp; Simon, I. IUPred: web server for the prediction of intrinsically unstructured regions of proteins based on estimated energy content. </w:t>
      </w:r>
      <w:r>
        <w:rPr>
          <w:i/>
        </w:rPr>
        <w:t>Bioinformatics</w:t>
      </w:r>
      <w:r>
        <w:rPr/>
        <w:t xml:space="preserve"> </w:t>
      </w:r>
      <w:r>
        <w:rPr>
          <w:b/>
        </w:rPr>
        <w:t>21</w:t>
      </w:r>
      <w:r>
        <w:rPr/>
        <w:t>, 3433-3434, doi:10.1093/bioinformatics/bti541 (2005).</w:t>
      </w:r>
    </w:p>
    <w:p>
      <w:pPr>
        <w:pStyle w:val="EndNoteBibliography"/>
        <w:ind w:left="720" w:hanging="720"/>
        <w:rPr/>
      </w:pPr>
      <w:r>
        <w:rPr/>
        <w:t>31</w:t>
        <w:tab/>
        <w:t>Iakoucheva, L. M.</w:t>
      </w:r>
      <w:r>
        <w:rPr>
          <w:i/>
        </w:rPr>
        <w:t xml:space="preserve"> et al.</w:t>
      </w:r>
      <w:r>
        <w:rPr/>
        <w:t xml:space="preserve"> The importance of intrinsic disorder for protein phosphorylation. </w:t>
      </w:r>
      <w:r>
        <w:rPr>
          <w:i/>
        </w:rPr>
        <w:t>Nucleic Acids Res</w:t>
      </w:r>
      <w:r>
        <w:rPr/>
        <w:t xml:space="preserve"> </w:t>
      </w:r>
      <w:r>
        <w:rPr>
          <w:b/>
        </w:rPr>
        <w:t>32</w:t>
      </w:r>
      <w:r>
        <w:rPr/>
        <w:t>, 1037-1049, doi:10.1093/nar/gkh253 (2004).</w:t>
      </w:r>
    </w:p>
    <w:p>
      <w:pPr>
        <w:pStyle w:val="EndNoteBibliography"/>
        <w:ind w:left="720" w:hanging="720"/>
        <w:rPr/>
      </w:pPr>
      <w:r>
        <w:rPr/>
        <w:t>32</w:t>
        <w:tab/>
        <w:t xml:space="preserve">Darling, A. L. &amp; Uversky, V. N. Intrinsic Disorder and Posttranslational Modifications: The Darker Side of the Biological Dark Matter. </w:t>
      </w:r>
      <w:r>
        <w:rPr>
          <w:i/>
        </w:rPr>
        <w:t>Front Genet</w:t>
      </w:r>
      <w:r>
        <w:rPr/>
        <w:t xml:space="preserve"> </w:t>
      </w:r>
      <w:r>
        <w:rPr>
          <w:b/>
        </w:rPr>
        <w:t>9</w:t>
      </w:r>
      <w:r>
        <w:rPr/>
        <w:t>, 158, doi:10.3389/fgene.2018.00158 (2018).</w:t>
      </w:r>
    </w:p>
    <w:p>
      <w:pPr>
        <w:pStyle w:val="EndNoteBibliography"/>
        <w:ind w:left="720" w:hanging="720"/>
        <w:rPr/>
      </w:pPr>
      <w:r>
        <w:rPr/>
        <w:t>33</w:t>
        <w:tab/>
        <w:t>Zarin, T.</w:t>
      </w:r>
      <w:r>
        <w:rPr>
          <w:i/>
        </w:rPr>
        <w:t xml:space="preserve"> et al.</w:t>
      </w:r>
      <w:r>
        <w:rPr/>
        <w:t xml:space="preserve"> Proteome-wide signatures of function in highly diverged intrinsically disordered regions. </w:t>
      </w:r>
      <w:r>
        <w:rPr>
          <w:i/>
        </w:rPr>
        <w:t>Elife</w:t>
      </w:r>
      <w:r>
        <w:rPr/>
        <w:t xml:space="preserve"> </w:t>
      </w:r>
      <w:r>
        <w:rPr>
          <w:b/>
        </w:rPr>
        <w:t>8</w:t>
      </w:r>
      <w:r>
        <w:rPr/>
        <w:t>, doi:10.7554/eLife.46883 (2019).</w:t>
      </w:r>
    </w:p>
    <w:p>
      <w:pPr>
        <w:pStyle w:val="EndNoteBibliography"/>
        <w:ind w:left="720" w:hanging="720"/>
        <w:rPr/>
      </w:pPr>
      <w:r>
        <w:rPr/>
        <w:t>34</w:t>
        <w:tab/>
        <w:t xml:space="preserve">Hofweber, M. &amp; Dormann, D. Friend or foe-Post-translational modifications as regulators of phase separation and RNP granule dynamics. </w:t>
      </w:r>
      <w:r>
        <w:rPr>
          <w:i/>
        </w:rPr>
        <w:t>J Biol Chem</w:t>
      </w:r>
      <w:r>
        <w:rPr/>
        <w:t xml:space="preserve"> </w:t>
      </w:r>
      <w:r>
        <w:rPr>
          <w:b/>
        </w:rPr>
        <w:t>294</w:t>
      </w:r>
      <w:r>
        <w:rPr/>
        <w:t>, 7137-7150, doi:10.1074/jbc.TM118.001189 (2019).</w:t>
      </w:r>
    </w:p>
    <w:p>
      <w:pPr>
        <w:pStyle w:val="EndNoteBibliography"/>
        <w:ind w:left="720" w:hanging="720"/>
        <w:rPr/>
      </w:pPr>
      <w:r>
        <w:rPr/>
        <w:t>35</w:t>
        <w:tab/>
        <w:t xml:space="preserve">Alberti, S. &amp; Dormann, D. Liquid-Liquid Phase Separation in Disease. </w:t>
      </w:r>
      <w:r>
        <w:rPr>
          <w:i/>
        </w:rPr>
        <w:t>Annu Rev Genet</w:t>
      </w:r>
      <w:r>
        <w:rPr/>
        <w:t xml:space="preserve"> </w:t>
      </w:r>
      <w:r>
        <w:rPr>
          <w:b/>
        </w:rPr>
        <w:t>53</w:t>
      </w:r>
      <w:r>
        <w:rPr/>
        <w:t>, 171-194, doi:10.1146/annurev-genet-112618-043527 (2019).</w:t>
      </w:r>
    </w:p>
    <w:p>
      <w:pPr>
        <w:pStyle w:val="EndNoteBibliography"/>
        <w:ind w:left="720" w:hanging="720"/>
        <w:rPr/>
      </w:pPr>
      <w:r>
        <w:rPr/>
        <w:t>36</w:t>
        <w:tab/>
        <w:t xml:space="preserve">Banani, S. F., Lee, H. O., Hyman, A. A. &amp; Rosen, M. K. Biomolecular condensates: organizers of cellular biochemistry. </w:t>
      </w:r>
      <w:r>
        <w:rPr>
          <w:i/>
        </w:rPr>
        <w:t>Nat Rev Mol Cell Biol</w:t>
      </w:r>
      <w:r>
        <w:rPr/>
        <w:t xml:space="preserve"> </w:t>
      </w:r>
      <w:r>
        <w:rPr>
          <w:b/>
        </w:rPr>
        <w:t>18</w:t>
      </w:r>
      <w:r>
        <w:rPr/>
        <w:t>, 285-298, doi:10.1038/nrm.2017.7 (2017).</w:t>
      </w:r>
    </w:p>
    <w:p>
      <w:pPr>
        <w:pStyle w:val="EndNoteBibliography"/>
        <w:ind w:left="720" w:hanging="720"/>
        <w:rPr/>
      </w:pPr>
      <w:r>
        <w:rPr/>
        <w:t>37</w:t>
        <w:tab/>
        <w:t xml:space="preserve">Woodruff, J. B., Hyman, A. A. &amp; Boke, E. Organization and Function of Non-dynamic Biomolecular Condensates. </w:t>
      </w:r>
      <w:r>
        <w:rPr>
          <w:i/>
        </w:rPr>
        <w:t>Trends Biochem Sci</w:t>
      </w:r>
      <w:r>
        <w:rPr/>
        <w:t xml:space="preserve"> </w:t>
      </w:r>
      <w:r>
        <w:rPr>
          <w:b/>
        </w:rPr>
        <w:t>43</w:t>
      </w:r>
      <w:r>
        <w:rPr/>
        <w:t>, 81-94, doi:10.1016/j.tibs.2017.11.005 (2018).</w:t>
      </w:r>
    </w:p>
    <w:p>
      <w:pPr>
        <w:pStyle w:val="EndNoteBibliography"/>
        <w:ind w:left="720" w:hanging="720"/>
        <w:rPr/>
      </w:pPr>
      <w:r>
        <w:rPr/>
        <w:t>38</w:t>
        <w:tab/>
        <w:t xml:space="preserve">Shin, Y. &amp; Brangwynne, C. P. Liquid phase condensation in cell physiology and disease. </w:t>
      </w:r>
      <w:r>
        <w:rPr>
          <w:i/>
        </w:rPr>
        <w:t>Science</w:t>
      </w:r>
      <w:r>
        <w:rPr/>
        <w:t xml:space="preserve"> </w:t>
      </w:r>
      <w:r>
        <w:rPr>
          <w:b/>
        </w:rPr>
        <w:t>357</w:t>
      </w:r>
      <w:r>
        <w:rPr/>
        <w:t>, doi:10.1126/science.aaf4382 (2017).</w:t>
      </w:r>
    </w:p>
    <w:p>
      <w:pPr>
        <w:pStyle w:val="EndNoteBibliography"/>
        <w:ind w:left="720" w:hanging="720"/>
        <w:rPr/>
      </w:pPr>
      <w:r>
        <w:rPr/>
        <w:t>39</w:t>
        <w:tab/>
        <w:t xml:space="preserve">Hyman, A. A., Weber, C. A. &amp; Julicher, F. Liquid-liquid phase separation in biology. </w:t>
      </w:r>
      <w:r>
        <w:rPr>
          <w:i/>
        </w:rPr>
        <w:t>Annu Rev Cell Dev Biol</w:t>
      </w:r>
      <w:r>
        <w:rPr/>
        <w:t xml:space="preserve"> </w:t>
      </w:r>
      <w:r>
        <w:rPr>
          <w:b/>
        </w:rPr>
        <w:t>30</w:t>
      </w:r>
      <w:r>
        <w:rPr/>
        <w:t>, 39-58, doi:10.1146/annurev-cellbio-100913-013325 (2014).</w:t>
      </w:r>
    </w:p>
    <w:p>
      <w:pPr>
        <w:pStyle w:val="EndNoteBibliography"/>
        <w:ind w:left="720" w:hanging="720"/>
        <w:rPr/>
      </w:pPr>
      <w:r>
        <w:rPr/>
        <w:t>40</w:t>
        <w:tab/>
        <w:t xml:space="preserve">Berchtold, D., Battich, N. &amp; Pelkmans, L. A Systems-Level Study Reveals Regulators of Membrane-less Organelles in Human Cells. </w:t>
      </w:r>
      <w:r>
        <w:rPr>
          <w:i/>
        </w:rPr>
        <w:t>Mol Cell</w:t>
      </w:r>
      <w:r>
        <w:rPr/>
        <w:t xml:space="preserve"> </w:t>
      </w:r>
      <w:r>
        <w:rPr>
          <w:b/>
        </w:rPr>
        <w:t>72</w:t>
      </w:r>
      <w:r>
        <w:rPr/>
        <w:t>, 1035-1049 e1035, doi:10.1016/j.molcel.2018.10.036 (2018).</w:t>
      </w:r>
    </w:p>
    <w:p>
      <w:pPr>
        <w:pStyle w:val="EndNoteBibliography"/>
        <w:ind w:left="720" w:hanging="720"/>
        <w:rPr/>
      </w:pPr>
      <w:r>
        <w:rPr/>
        <w:t>41</w:t>
        <w:tab/>
        <w:t xml:space="preserve">Rai, A. K., Chen, J. X., Selbach, M. &amp; Pelkmans, L. Kinase-controlled phase transition of membraneless organelles in mitosis. </w:t>
      </w:r>
      <w:r>
        <w:rPr>
          <w:i/>
        </w:rPr>
        <w:t>Nature</w:t>
      </w:r>
      <w:r>
        <w:rPr/>
        <w:t xml:space="preserve"> </w:t>
      </w:r>
      <w:r>
        <w:rPr>
          <w:b/>
        </w:rPr>
        <w:t>559</w:t>
      </w:r>
      <w:r>
        <w:rPr/>
        <w:t>, 211-216, doi:10.1038/s41586-018-0279-8 (2018).</w:t>
      </w:r>
    </w:p>
    <w:p>
      <w:pPr>
        <w:pStyle w:val="EndNoteBibliography"/>
        <w:ind w:left="720" w:hanging="720"/>
        <w:rPr/>
      </w:pPr>
      <w:r>
        <w:rPr/>
        <w:t>42</w:t>
        <w:tab/>
        <w:t>Parker, M. W.</w:t>
      </w:r>
      <w:r>
        <w:rPr>
          <w:i/>
        </w:rPr>
        <w:t xml:space="preserve"> et al.</w:t>
      </w:r>
      <w:r>
        <w:rPr/>
        <w:t xml:space="preserve"> A new class of disordered elements controls DNA replication through initiator self-assembly. </w:t>
      </w:r>
      <w:r>
        <w:rPr>
          <w:i/>
        </w:rPr>
        <w:t>Elife</w:t>
      </w:r>
      <w:r>
        <w:rPr/>
        <w:t xml:space="preserve"> </w:t>
      </w:r>
      <w:r>
        <w:rPr>
          <w:b/>
        </w:rPr>
        <w:t>8</w:t>
      </w:r>
      <w:r>
        <w:rPr/>
        <w:t>, doi:10.7554/eLife.48562 (2019).</w:t>
      </w:r>
    </w:p>
    <w:p>
      <w:pPr>
        <w:pStyle w:val="EndNoteBibliography"/>
        <w:ind w:left="720" w:hanging="720"/>
        <w:rPr/>
      </w:pPr>
      <w:r>
        <w:rPr/>
        <w:t>43</w:t>
        <w:tab/>
        <w:t xml:space="preserve">Champion, L., Linder, M. I. &amp; Kutay, U. Cellular Reorganization during Mitotic Entry. </w:t>
      </w:r>
      <w:r>
        <w:rPr>
          <w:i/>
        </w:rPr>
        <w:t>Trends Cell Biol</w:t>
      </w:r>
      <w:r>
        <w:rPr/>
        <w:t xml:space="preserve"> </w:t>
      </w:r>
      <w:r>
        <w:rPr>
          <w:b/>
        </w:rPr>
        <w:t>27</w:t>
      </w:r>
      <w:r>
        <w:rPr/>
        <w:t>, 26-41, doi:10.1016/j.tcb.2016.07.004 (2017).</w:t>
      </w:r>
    </w:p>
    <w:p>
      <w:pPr>
        <w:pStyle w:val="EndNoteBibliography"/>
        <w:ind w:left="720" w:hanging="720"/>
        <w:rPr/>
      </w:pPr>
      <w:r>
        <w:rPr/>
        <w:t>44</w:t>
        <w:tab/>
        <w:t xml:space="preserve">Loog, M. &amp; Morgan, D. O. Cyclin specificity in the phosphorylation of cyclin-dependent kinase substrates. </w:t>
      </w:r>
      <w:r>
        <w:rPr>
          <w:i/>
        </w:rPr>
        <w:t>Nature</w:t>
      </w:r>
      <w:r>
        <w:rPr/>
        <w:t xml:space="preserve"> </w:t>
      </w:r>
      <w:r>
        <w:rPr>
          <w:b/>
        </w:rPr>
        <w:t>434</w:t>
      </w:r>
      <w:r>
        <w:rPr/>
        <w:t>, 104-108, doi:10.1038/nature03329 (2005).</w:t>
      </w:r>
    </w:p>
    <w:p>
      <w:pPr>
        <w:pStyle w:val="Normal"/>
        <w:rPr/>
      </w:pPr>
      <w:r>
        <w:rPr/>
      </w:r>
      <w:r>
        <w:rPr/>
        <w:fldChar w:fldCharType="end"/>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18T12:06:2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I counted 50% for the minimal and 10 % for the full consensus motif</w:t>
      </w:r>
    </w:p>
  </w:comment>
  <w:comment w:id="1" w:author="Unknown Author" w:date="2020-08-18T12:16:1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179 of 150</w:t>
      </w:r>
    </w:p>
  </w:comment>
  <w:comment w:id="2" w:author="Unknown Author" w:date="2020-08-18T07:46:33Z" w:initials="">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Hard counts.</w:t>
      </w:r>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128 of the 179</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(0.7150838)</w:t>
      </w:r>
    </w:p>
  </w:comment>
  <w:comment w:id="3" w:author="Unknown Author" w:date="2020-08-18T22:38:4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50%</w:t>
      </w:r>
    </w:p>
  </w:comment>
  <w:comment w:id="4" w:author="Unknown Author" w:date="2020-08-18T22:39:2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10</w:t>
      </w:r>
    </w:p>
  </w:comment>
  <w:comment w:id="5" w:author="Unknown Author" w:date="2020-08-18T22:46:0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haven’t ran this yet bkg vs bkg</w:t>
      </w:r>
    </w:p>
  </w:comment>
  <w:comment w:id="6" w:author="Unknown Author" w:date="2020-08-18T22:48:3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done</w:t>
      </w:r>
    </w:p>
  </w:comment>
  <w:comment w:id="7" w:author="Unknown Author" w:date="2020-08-18T22:50:0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Some polishing’s needed</w:t>
      </w:r>
    </w:p>
  </w:comment>
  <w:comment w:id="8" w:author="Unknown Author" w:date="2020-08-18T22:58:2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83,79888 %</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150/179</w:t>
      </w:r>
    </w:p>
  </w:comment>
  <w:comment w:id="10" w:author="Microsoft Office User" w:date="2020-05-08T11:16:00Z" w:initials="MOU">
    <w:p>
      <w:r>
        <w:rPr>
          <w:rFonts w:ascii="Liberation Serif" w:hAnsi="Liberation Serif" w:eastAsia="DejaVu Sans" w:cs="DejaVu Sans"/>
          <w:lang w:val="en-US" w:eastAsia="en-US" w:bidi="en-US"/>
        </w:rPr>
        <w:t>Since the NPC/RNA binding, and chromatin remodeling groups were also part of cluster A, does this indicate that there might be a switch, from dephosphorylation of some sites/ complexes and oscillating phosphorylation of others? This merits at least a comment, I think, otherwise it is confusing</w:t>
      </w:r>
    </w:p>
    <w:p>
      <w:r>
        <w:rPr>
          <w:rFonts w:ascii="Liberation Serif" w:hAnsi="Liberation Serif" w:eastAsia="DejaVu Sans" w:cs="DejaVu Sans"/>
          <w:lang w:val="en-US" w:eastAsia="en-US" w:bidi="en-US"/>
        </w:rPr>
      </w:r>
    </w:p>
  </w:comment>
  <w:comment w:id="9" w:author="Valverde Barrantes, J.M. (Juan Manuel)" w:date="2020-07-10T17:45:00Z" w:initials="VBJ(M">
    <w:p>
      <w:r>
        <w:rPr>
          <w:rFonts w:ascii="Liberation Serif" w:hAnsi="Liberation Serif" w:eastAsia="DejaVu Sans" w:cs="DejaVu Sans"/>
          <w:lang w:val="en-US" w:eastAsia="en-US" w:bidi="en-US"/>
        </w:rPr>
        <w:t xml:space="preserve">I leave this comment behind because I have not yet addressed it. </w:t>
      </w:r>
    </w:p>
  </w:comment>
  <w:comment w:id="11" w:author="Unknown Author" w:date="2020-08-18T22:57:1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52,52918%</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135 out of 257</w:t>
      </w:r>
    </w:p>
  </w:comment>
  <w:comment w:id="12" w:author="Unknown Author" w:date="2020-08-18T23:05:39Z" w:initials="">
    <w:p>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We may have to re-think this.</w:t>
      </w:r>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r>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In terms of full consensus, cluster D is the winner with hard numbers.</w:t>
      </w:r>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r>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ClusterC: 36/257 14,0%</w:t>
      </w:r>
    </w:p>
    <w:p>
      <w:r>
        <w:rPr>
          <w:rFonts w:eastAsia="Calibri" w:ascii="Calibri" w:hAnsi="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en-US"/>
        </w:rPr>
        <w:t>ClusterD: 31/79 17,3%</w:t>
      </w:r>
    </w:p>
    <w:p>
      <w:r>
        <w:rPr>
          <w:rFonts w:ascii="Liberation Serif" w:hAnsi="Liberation Serif" w:eastAsia="DejaVu Sans" w:cs="DejaVu Sans"/>
          <w:lang w:val="en-US" w:eastAsia="en-US" w:bidi="en-US"/>
        </w:rPr>
      </w:r>
    </w:p>
    <w:p>
      <w:r>
        <w:rPr>
          <w:rFonts w:cs="" w:eastAsia="Calibri"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However the K/R ratio is different:</w:t>
      </w:r>
      <w:r>
        <w:rPr>
          <w:rFonts w:cs="" w:eastAsia="Calibri"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cs="" w:eastAsia="Calibri" w:ascii="Calibri" w:hAnsi="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36 ClusterC: 27K,9R</w:t>
      </w:r>
    </w:p>
    <w:p>
      <w:r>
        <w:rPr>
          <w:rFonts w:cs="" w:ascii="Calibri" w:hAnsi="Calibri"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31 ClusterC: 20K,11²$R</w:t>
      </w:r>
    </w:p>
  </w:comment>
  <w:comment w:id="13" w:author="Unknown Author" w:date="2020-08-18T23:22: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Here I propose the table with all the countings instead of more logos.</w:t>
      </w:r>
    </w:p>
  </w:comment>
  <w:comment w:id="14" w:author="Unknown Author" w:date="2020-08-18T08:30:2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modify</w:t>
      </w:r>
    </w:p>
  </w:comment>
  <w:comment w:id="15" w:author="Unknown Author" w:date="2020-08-18T23:24:0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is a venn diagram or such?</w:t>
      </w:r>
    </w:p>
  </w:comment>
  <w:comment w:id="16" w:author="Unknown Author" w:date="2020-08-18T23:25:2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Juan is in charge of running the new scripts for the extracts</w:t>
      </w:r>
    </w:p>
  </w:comment>
  <w:comment w:id="17" w:author="Microsoft Office User" w:date="2020-08-14T15:54:00Z" w:initials="MOU">
    <w:p>
      <w:r>
        <w:rPr>
          <w:rFonts w:ascii="Liberation Serif" w:hAnsi="Liberation Serif" w:eastAsia="DejaVu Sans" w:cs="DejaVu Sans"/>
          <w:lang w:val="en-US" w:eastAsia="en-US" w:bidi="en-US"/>
        </w:rPr>
        <w:t>Exact number or, better still,  fraction</w:t>
      </w:r>
    </w:p>
  </w:comment>
  <w:comment w:id="18" w:author="Unknown Author" w:date="2020-08-18T08:25: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New figure</w:t>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en-US" w:val="en-US" w:bidi="ar-SA"/>
        </w:rPr>
        <w:t>Done, I need to add the statistics to the plot</w:t>
      </w:r>
    </w:p>
  </w:comment>
  <w:comment w:id="19" w:author="Unknown Author" w:date="2020-08-18T08:26: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This is misleading. Handpicked examples</w:t>
      </w:r>
    </w:p>
  </w:comment>
  <w:comment w:id="20" w:author="Unknown Author" w:date="2020-08-18T08:34: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Re-think the sentence of the disorder fraction of the proteome</w:t>
      </w:r>
    </w:p>
  </w:comment>
  <w:comment w:id="21" w:author="Unknown Author" w:date="2020-08-18T08:33:0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bidi="ar-SA" w:eastAsia="en-US"/>
        </w:rPr>
        <w:t>Maybe put this before?</w:t>
      </w:r>
    </w:p>
  </w:comment>
  <w:comment w:id="22" w:author="Unknown Author" w:date="2020-08-18T23:33:0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that important, now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2"/>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1e0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GB" w:bidi="ar-SA"/>
    </w:rPr>
  </w:style>
  <w:style w:type="character" w:styleId="DefaultParagraphFont" w:default="1">
    <w:name w:val="Default Paragraph Font"/>
    <w:uiPriority w:val="1"/>
    <w:unhideWhenUsed/>
    <w:qFormat/>
    <w:rPr/>
  </w:style>
  <w:style w:type="character" w:styleId="EndNoteBibliographyTitleChar" w:customStyle="1">
    <w:name w:val="EndNote Bibliography Title Char"/>
    <w:basedOn w:val="DefaultParagraphFont"/>
    <w:link w:val="EndNoteBibliographyTitle"/>
    <w:qFormat/>
    <w:rsid w:val="00a51e04"/>
    <w:rPr>
      <w:rFonts w:ascii="Times New Roman" w:hAnsi="Times New Roman" w:eastAsia="Times New Roman" w:cs="Times New Roman"/>
      <w:sz w:val="24"/>
      <w:szCs w:val="24"/>
      <w:lang w:val="en-GB" w:eastAsia="en-GB"/>
    </w:rPr>
  </w:style>
  <w:style w:type="character" w:styleId="EndNoteBibliographyChar" w:customStyle="1">
    <w:name w:val="EndNote Bibliography Char"/>
    <w:basedOn w:val="DefaultParagraphFont"/>
    <w:link w:val="EndNoteBibliography"/>
    <w:qFormat/>
    <w:rsid w:val="00a51e04"/>
    <w:rPr>
      <w:rFonts w:ascii="Times New Roman" w:hAnsi="Times New Roman" w:eastAsia="Times New Roman" w:cs="Times New Roman"/>
      <w:sz w:val="24"/>
      <w:szCs w:val="24"/>
      <w:lang w:val="en-GB" w:eastAsia="en-GB"/>
    </w:rPr>
  </w:style>
  <w:style w:type="character" w:styleId="Annotationreference">
    <w:name w:val="annotation reference"/>
    <w:basedOn w:val="DefaultParagraphFont"/>
    <w:uiPriority w:val="99"/>
    <w:semiHidden/>
    <w:unhideWhenUsed/>
    <w:qFormat/>
    <w:rsid w:val="00eb49ea"/>
    <w:rPr>
      <w:sz w:val="16"/>
      <w:szCs w:val="16"/>
    </w:rPr>
  </w:style>
  <w:style w:type="character" w:styleId="CommentTextChar" w:customStyle="1">
    <w:name w:val="Comment Text Char"/>
    <w:basedOn w:val="DefaultParagraphFont"/>
    <w:link w:val="CommentText"/>
    <w:uiPriority w:val="99"/>
    <w:semiHidden/>
    <w:qFormat/>
    <w:rsid w:val="00eb49ea"/>
    <w:rPr>
      <w:sz w:val="20"/>
      <w:szCs w:val="20"/>
    </w:rPr>
  </w:style>
  <w:style w:type="character" w:styleId="BalloonTextChar" w:customStyle="1">
    <w:name w:val="Balloon Text Char"/>
    <w:basedOn w:val="DefaultParagraphFont"/>
    <w:link w:val="BalloonText"/>
    <w:uiPriority w:val="99"/>
    <w:semiHidden/>
    <w:qFormat/>
    <w:rsid w:val="00eb49ea"/>
    <w:rPr>
      <w:rFonts w:ascii="Segoe UI" w:hAnsi="Segoe UI" w:eastAsia="Times New Roman" w:cs="Segoe UI"/>
      <w:sz w:val="18"/>
      <w:szCs w:val="18"/>
      <w:lang w:eastAsia="en-GB"/>
    </w:rPr>
  </w:style>
  <w:style w:type="character" w:styleId="InternetLink">
    <w:name w:val="Hyperlink"/>
    <w:basedOn w:val="DefaultParagraphFont"/>
    <w:uiPriority w:val="99"/>
    <w:unhideWhenUsed/>
    <w:rsid w:val="00c10783"/>
    <w:rPr>
      <w:color w:val="0563C1" w:themeColor="hyperlink"/>
      <w:u w:val="single"/>
    </w:rPr>
  </w:style>
  <w:style w:type="character" w:styleId="UnresolvedMention">
    <w:name w:val="Unresolved Mention"/>
    <w:basedOn w:val="DefaultParagraphFont"/>
    <w:uiPriority w:val="99"/>
    <w:semiHidden/>
    <w:unhideWhenUsed/>
    <w:qFormat/>
    <w:rsid w:val="00c10783"/>
    <w:rPr>
      <w:color w:val="605E5C"/>
      <w:shd w:fill="E1DFDD" w:val="clear"/>
    </w:rPr>
  </w:style>
  <w:style w:type="character" w:styleId="CommentSubjectChar" w:customStyle="1">
    <w:name w:val="Comment Subject Char"/>
    <w:basedOn w:val="CommentTextChar"/>
    <w:link w:val="CommentSubject"/>
    <w:uiPriority w:val="99"/>
    <w:semiHidden/>
    <w:qFormat/>
    <w:rsid w:val="00d01d77"/>
    <w:rPr>
      <w:rFonts w:ascii="Times New Roman" w:hAnsi="Times New Roman" w:eastAsia="Times New Roman" w:cs="Times New Roman"/>
      <w:b/>
      <w:bCs/>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EndNoteBibliographyTitle" w:customStyle="1">
    <w:name w:val="EndNote Bibliography Title"/>
    <w:basedOn w:val="Normal"/>
    <w:link w:val="EndNoteBibliographyTitleChar"/>
    <w:qFormat/>
    <w:rsid w:val="00a51e04"/>
    <w:pPr>
      <w:jc w:val="center"/>
    </w:pPr>
    <w:rPr>
      <w:lang w:val="en-GB"/>
    </w:rPr>
  </w:style>
  <w:style w:type="paragraph" w:styleId="EndNoteBibliography" w:customStyle="1">
    <w:name w:val="EndNote Bibliography"/>
    <w:basedOn w:val="Normal"/>
    <w:link w:val="EndNoteBibliographyChar"/>
    <w:qFormat/>
    <w:rsid w:val="00a51e04"/>
    <w:pPr/>
    <w:rPr>
      <w:lang w:val="en-GB"/>
    </w:rPr>
  </w:style>
  <w:style w:type="paragraph" w:styleId="Annotationtext">
    <w:name w:val="annotation text"/>
    <w:basedOn w:val="Normal"/>
    <w:link w:val="CommentTextChar"/>
    <w:uiPriority w:val="99"/>
    <w:semiHidden/>
    <w:unhideWhenUsed/>
    <w:qFormat/>
    <w:rsid w:val="00eb49ea"/>
    <w:pPr>
      <w:spacing w:before="0" w:after="160"/>
    </w:pPr>
    <w:rPr>
      <w:rFonts w:ascii="Calibri" w:hAnsi="Calibri" w:eastAsia="Calibri" w:cs="" w:asciiTheme="minorHAnsi" w:cstheme="minorBidi" w:eastAsiaTheme="minorHAnsi" w:hAnsiTheme="minorHAnsi"/>
      <w:sz w:val="20"/>
      <w:szCs w:val="20"/>
      <w:lang w:eastAsia="en-US"/>
    </w:rPr>
  </w:style>
  <w:style w:type="paragraph" w:styleId="BalloonText">
    <w:name w:val="Balloon Text"/>
    <w:basedOn w:val="Normal"/>
    <w:link w:val="BalloonTextChar"/>
    <w:uiPriority w:val="99"/>
    <w:semiHidden/>
    <w:unhideWhenUsed/>
    <w:qFormat/>
    <w:rsid w:val="00eb49ea"/>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d01d77"/>
    <w:pPr>
      <w:spacing w:before="0" w:after="0"/>
    </w:pPr>
    <w:rPr>
      <w:rFonts w:ascii="Times New Roman" w:hAnsi="Times New Roman" w:eastAsia="Times New Roman" w:cs="Times New Roman"/>
      <w:b/>
      <w:bCs/>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ltelaar@uu.nl" TargetMode="External"/><Relationship Id="rId3" Type="http://schemas.openxmlformats.org/officeDocument/2006/relationships/hyperlink" Target="mailto:daniel.fisher@igmm.cnrs.fr"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10" ma:contentTypeDescription="Create a new document." ma:contentTypeScope="" ma:versionID="82a61f6782e45ca88a7e9a6133df1e1c">
  <xsd:schema xmlns:xsd="http://www.w3.org/2001/XMLSchema" xmlns:xs="http://www.w3.org/2001/XMLSchema" xmlns:p="http://schemas.microsoft.com/office/2006/metadata/properties" xmlns:ns3="70c36882-2e22-4670-94b6-fc2969d0f2e6" targetNamespace="http://schemas.microsoft.com/office/2006/metadata/properties" ma:root="true" ma:fieldsID="5e0997cd5894d2b0ad51a1bf9e57c372"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ABF77F-8E25-403E-BC7B-38BF5B2E4B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4497CB-E22A-4435-98EE-615645D3AD54}">
  <ds:schemaRefs>
    <ds:schemaRef ds:uri="http://schemas.microsoft.com/sharepoint/v3/contenttype/forms"/>
  </ds:schemaRefs>
</ds:datastoreItem>
</file>

<file path=customXml/itemProps3.xml><?xml version="1.0" encoding="utf-8"?>
<ds:datastoreItem xmlns:ds="http://schemas.openxmlformats.org/officeDocument/2006/customXml" ds:itemID="{B95BAD86-FD10-4583-BF6A-499E4133C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Application>LibreOffice/6.4.5.2$Linux_X86_64 LibreOffice_project/40$Build-2</Application>
  <Pages>10</Pages>
  <Words>3748</Words>
  <Characters>22476</Characters>
  <CharactersWithSpaces>26003</CharactersWithSpaces>
  <Paragraphs>66</Paragraphs>
  <Company>Utrecht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2020-08-12T12:34:00Z</dcterms:created>
  <dc:creator>Valverde Barrantes, J.M. (Juan Manuel)</dc:creator>
  <dc:description/>
  <dc:language>en-US</dc:language>
  <cp:lastModifiedBy/>
  <dcterms:modified xsi:type="dcterms:W3CDTF">2020-08-18T23:34:32Z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Utrecht University</vt:lpwstr>
  </property>
  <property fmtid="{D5CDD505-2E9C-101B-9397-08002B2CF9AE}" pid="4" name="ContentTypeId">
    <vt:lpwstr>0x0101000829AAE249E5634BBAB4E88B03C9DF6D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zotero-version="5.0.87-beta.9+a79d1c211"&gt;&lt;session id="HaWdf918"/&gt;&lt;style id="http://www.zotero.org/styles/nature" hasBibliography="1" bibliographyStyleHasBeenSet="0"/&gt;&lt;prefs&gt;&lt;pref name="fieldType" value="Field"/&gt;&lt;pref name="automatic</vt:lpwstr>
  </property>
  <property fmtid="{D5CDD505-2E9C-101B-9397-08002B2CF9AE}" pid="11" name="ZOTERO_PREF_2">
    <vt:lpwstr>JournalAbbreviations" value="true"/&gt;&lt;/prefs&gt;&lt;/data&gt;</vt:lpwstr>
  </property>
  <property fmtid="{D5CDD505-2E9C-101B-9397-08002B2CF9AE}" pid="12" name="grammarly_documentId">
    <vt:lpwstr>documentId_2164</vt:lpwstr>
  </property>
</Properties>
</file>